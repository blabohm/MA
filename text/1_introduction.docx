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37FFF" w14:textId="77777777" w:rsidR="00CD6026" w:rsidRDefault="007E5610">
      <w:pPr>
        <w:rPr>
          <w:b/>
          <w:bCs/>
          <w:szCs w:val="22"/>
          <w:lang w:val="en-US"/>
        </w:rPr>
      </w:pPr>
      <w:r>
        <w:rPr>
          <w:b/>
          <w:bCs/>
          <w:szCs w:val="22"/>
          <w:lang w:val="en-US"/>
        </w:rPr>
        <w:t>I</w:t>
      </w:r>
      <w:commentRangeStart w:id="0"/>
      <w:r>
        <w:rPr>
          <w:b/>
          <w:bCs/>
          <w:szCs w:val="22"/>
          <w:lang w:val="en-US"/>
        </w:rPr>
        <w:t>ntroducti</w:t>
      </w:r>
      <w:commentRangeEnd w:id="0"/>
      <w:r>
        <w:commentReference w:id="0"/>
      </w:r>
      <w:r>
        <w:rPr>
          <w:b/>
          <w:bCs/>
          <w:szCs w:val="22"/>
          <w:lang w:val="en-US"/>
        </w:rPr>
        <w:t>on</w:t>
      </w:r>
    </w:p>
    <w:p w14:paraId="4CBD4E4C" w14:textId="35CD1BCC" w:rsidR="00CD6026" w:rsidRPr="00182018" w:rsidRDefault="00182018">
      <w:pPr>
        <w:widowControl/>
        <w:suppressAutoHyphens w:val="0"/>
        <w:rPr>
          <w:b/>
          <w:szCs w:val="22"/>
          <w:lang w:val="en-US"/>
        </w:rPr>
      </w:pPr>
      <w:r>
        <w:rPr>
          <w:b/>
          <w:szCs w:val="22"/>
          <w:lang w:val="en-US"/>
        </w:rPr>
        <w:t>%</w:t>
      </w:r>
      <w:commentRangeStart w:id="1"/>
      <w:r w:rsidR="007E5610">
        <w:rPr>
          <w:b/>
          <w:szCs w:val="22"/>
          <w:lang w:val="en-US"/>
        </w:rPr>
        <w:t>Part1</w:t>
      </w:r>
      <w:commentRangeEnd w:id="1"/>
      <w:r w:rsidR="007E5610">
        <w:commentReference w:id="1"/>
      </w:r>
      <w:r w:rsidR="007E5610">
        <w:rPr>
          <w:b/>
          <w:szCs w:val="22"/>
          <w:lang w:val="en-US"/>
        </w:rPr>
        <w:t>:</w:t>
      </w:r>
      <w:r w:rsidR="007E5610">
        <w:rPr>
          <w:b/>
          <w:szCs w:val="22"/>
          <w:lang w:val="en-US"/>
        </w:rPr>
        <w:t xml:space="preserve"> Accessibility to UGS</w:t>
      </w:r>
    </w:p>
    <w:p w14:paraId="1571A390" w14:textId="3A210942" w:rsidR="00CD6026" w:rsidRDefault="007E5610" w:rsidP="00182018">
      <w:pPr>
        <w:ind w:left="720"/>
        <w:rPr>
          <w:szCs w:val="22"/>
          <w:lang w:val="en-US"/>
        </w:rPr>
      </w:pPr>
      <w:r>
        <w:rPr>
          <w:szCs w:val="22"/>
          <w:lang w:val="en-US"/>
        </w:rPr>
        <w:t>Urban population is growing worldwide. 55% of the global population were living in cities by 2018 and 68% are projected to do so in 2050 (UN</w:t>
      </w:r>
      <w:r w:rsidR="000D6301">
        <w:rPr>
          <w:szCs w:val="22"/>
          <w:lang w:val="en-US"/>
        </w:rPr>
        <w:t xml:space="preserve"> </w:t>
      </w:r>
      <w:r>
        <w:rPr>
          <w:szCs w:val="22"/>
          <w:lang w:val="en-US"/>
        </w:rPr>
        <w:t>2019).</w:t>
      </w:r>
    </w:p>
    <w:p w14:paraId="38B526B3" w14:textId="607635F9" w:rsidR="00890573" w:rsidRDefault="00890573" w:rsidP="00182018">
      <w:pPr>
        <w:widowControl/>
        <w:suppressAutoHyphens w:val="0"/>
        <w:ind w:left="720"/>
        <w:rPr>
          <w:szCs w:val="22"/>
          <w:lang w:val="en-US"/>
        </w:rPr>
      </w:pPr>
      <w:r>
        <w:rPr>
          <w:szCs w:val="22"/>
          <w:lang w:val="en-US"/>
        </w:rPr>
        <w:t>A growing urban population means increased pressure on urban ecosystems.</w:t>
      </w:r>
    </w:p>
    <w:p w14:paraId="48547A41" w14:textId="77777777" w:rsidR="00890573" w:rsidRDefault="00890573" w:rsidP="00182018">
      <w:pPr>
        <w:widowControl/>
        <w:suppressAutoHyphens w:val="0"/>
        <w:ind w:left="720"/>
        <w:rPr>
          <w:szCs w:val="22"/>
          <w:lang w:val="en-US"/>
        </w:rPr>
      </w:pPr>
      <w:r>
        <w:rPr>
          <w:szCs w:val="22"/>
          <w:lang w:val="en-US"/>
        </w:rPr>
        <w:t xml:space="preserve">Ecosystems supply ecosystem services (ES) which are critical to human well-being (Fisher et al. 2019). </w:t>
      </w:r>
    </w:p>
    <w:p w14:paraId="65A2715A" w14:textId="77777777" w:rsidR="00890573" w:rsidRDefault="00890573" w:rsidP="00182018">
      <w:pPr>
        <w:widowControl/>
        <w:suppressAutoHyphens w:val="0"/>
        <w:ind w:left="720"/>
        <w:rPr>
          <w:szCs w:val="22"/>
          <w:lang w:val="en-US"/>
        </w:rPr>
      </w:pPr>
      <w:r>
        <w:rPr>
          <w:szCs w:val="22"/>
          <w:lang w:val="en-US"/>
        </w:rPr>
        <w:t>Living in proximity of urban green spaces (UGS) was found to have positive effects on mental health and physical activity as well as reduce mortality (Kabisch 2017?).</w:t>
      </w:r>
    </w:p>
    <w:p w14:paraId="03A870C5" w14:textId="5E947CDF" w:rsidR="00890573" w:rsidRPr="00890573" w:rsidRDefault="00890573" w:rsidP="00182018">
      <w:pPr>
        <w:widowControl/>
        <w:suppressAutoHyphens w:val="0"/>
        <w:ind w:left="720"/>
        <w:rPr>
          <w:szCs w:val="22"/>
          <w:lang w:val="en-US"/>
        </w:rPr>
      </w:pPr>
      <w:r>
        <w:rPr>
          <w:szCs w:val="22"/>
          <w:lang w:val="en-US"/>
        </w:rPr>
        <w:t>Thus, having access to UGS can enhance</w:t>
      </w:r>
      <w:r w:rsidR="006637F3">
        <w:rPr>
          <w:szCs w:val="22"/>
          <w:lang w:val="en-US"/>
        </w:rPr>
        <w:t xml:space="preserve"> urban</w:t>
      </w:r>
      <w:r>
        <w:rPr>
          <w:szCs w:val="22"/>
          <w:lang w:val="en-US"/>
        </w:rPr>
        <w:t xml:space="preserve"> inhabitants’ quality of life (EU 2018</w:t>
      </w:r>
      <w:r w:rsidR="0043328A">
        <w:rPr>
          <w:szCs w:val="22"/>
          <w:lang w:val="en-US"/>
        </w:rPr>
        <w:t>, Poelman 2018</w:t>
      </w:r>
      <w:r>
        <w:rPr>
          <w:szCs w:val="22"/>
          <w:lang w:val="en-US"/>
        </w:rPr>
        <w:t>).</w:t>
      </w:r>
    </w:p>
    <w:p w14:paraId="3610750D" w14:textId="423B67F4" w:rsidR="00890573" w:rsidRPr="00890573" w:rsidRDefault="00890573" w:rsidP="00182018">
      <w:pPr>
        <w:widowControl/>
        <w:suppressAutoHyphens w:val="0"/>
        <w:ind w:left="720"/>
        <w:rPr>
          <w:szCs w:val="22"/>
          <w:lang w:val="en-US"/>
        </w:rPr>
      </w:pPr>
      <w:r>
        <w:rPr>
          <w:szCs w:val="22"/>
          <w:lang w:val="en-US"/>
        </w:rPr>
        <w:t>Likewise,</w:t>
      </w:r>
      <w:r w:rsidRPr="00890573">
        <w:rPr>
          <w:szCs w:val="22"/>
          <w:lang w:val="en-US"/>
        </w:rPr>
        <w:t xml:space="preserve"> </w:t>
      </w:r>
      <w:r w:rsidRPr="00890573">
        <w:rPr>
          <w:szCs w:val="22"/>
          <w:lang w:val="en-US"/>
        </w:rPr>
        <w:t>the United Nations have agreed to provide universal access to public green spaces by 2030</w:t>
      </w:r>
      <w:r>
        <w:rPr>
          <w:szCs w:val="22"/>
          <w:lang w:val="en-US"/>
        </w:rPr>
        <w:t xml:space="preserve"> in </w:t>
      </w:r>
      <w:r w:rsidRPr="00890573">
        <w:rPr>
          <w:szCs w:val="22"/>
          <w:lang w:val="en-US"/>
        </w:rPr>
        <w:t>the Sustainable Development Goal 11.7.</w:t>
      </w:r>
      <w:bookmarkStart w:id="2" w:name="move106354737"/>
      <w:bookmarkEnd w:id="2"/>
    </w:p>
    <w:p w14:paraId="0453AA0E" w14:textId="77777777" w:rsidR="006461B6" w:rsidRDefault="006461B6" w:rsidP="00182018">
      <w:pPr>
        <w:ind w:left="1080"/>
        <w:rPr>
          <w:szCs w:val="22"/>
          <w:lang w:val="en-US"/>
        </w:rPr>
      </w:pPr>
    </w:p>
    <w:p w14:paraId="61C44090" w14:textId="63D51052" w:rsidR="00455989" w:rsidRPr="006637F3" w:rsidRDefault="006637F3" w:rsidP="00182018">
      <w:pPr>
        <w:ind w:left="720"/>
        <w:rPr>
          <w:szCs w:val="22"/>
          <w:lang w:val="en-US"/>
        </w:rPr>
      </w:pPr>
      <w:r>
        <w:rPr>
          <w:szCs w:val="22"/>
          <w:lang w:val="en-US"/>
        </w:rPr>
        <w:t>In Europe, 74% of the population are living in cities (UN 2019).</w:t>
      </w:r>
    </w:p>
    <w:p w14:paraId="4F6ADC2E" w14:textId="7A0B3D66" w:rsidR="006637F3" w:rsidRDefault="006637F3" w:rsidP="00182018">
      <w:pPr>
        <w:widowControl/>
        <w:suppressAutoHyphens w:val="0"/>
        <w:ind w:left="720"/>
        <w:rPr>
          <w:szCs w:val="22"/>
          <w:lang w:val="en-US"/>
        </w:rPr>
      </w:pPr>
      <w:r>
        <w:rPr>
          <w:szCs w:val="22"/>
          <w:lang w:val="en-US"/>
        </w:rPr>
        <w:t>Here, t</w:t>
      </w:r>
      <w:r w:rsidR="007E5610">
        <w:rPr>
          <w:szCs w:val="22"/>
          <w:lang w:val="en-US"/>
        </w:rPr>
        <w:t>he population pressure</w:t>
      </w:r>
      <w:r w:rsidR="00890573">
        <w:rPr>
          <w:szCs w:val="22"/>
          <w:lang w:val="en-US"/>
        </w:rPr>
        <w:t xml:space="preserve"> on UGS</w:t>
      </w:r>
      <w:r w:rsidR="007E5610">
        <w:rPr>
          <w:szCs w:val="22"/>
          <w:lang w:val="en-US"/>
        </w:rPr>
        <w:t xml:space="preserve"> might be amplified by the compact city paradigm, which is popular among European city planners: A more compact city can result in shorter traveling distances but also in</w:t>
      </w:r>
      <w:r w:rsidR="007E5610">
        <w:rPr>
          <w:szCs w:val="22"/>
          <w:lang w:val="en-US"/>
        </w:rPr>
        <w:t xml:space="preserve"> more overcrowding effects (Commission of European Communities, 1990; Burton, 2003</w:t>
      </w:r>
      <w:r w:rsidR="007E5610">
        <w:rPr>
          <w:szCs w:val="22"/>
          <w:lang w:val="en-US"/>
        </w:rPr>
        <w:t>).</w:t>
      </w:r>
      <w:bookmarkStart w:id="3" w:name="move106354897"/>
      <w:bookmarkEnd w:id="3"/>
    </w:p>
    <w:p w14:paraId="1C3F6F90" w14:textId="5F6058F4" w:rsidR="00081E2E" w:rsidRDefault="00081E2E" w:rsidP="00182018">
      <w:pPr>
        <w:widowControl/>
        <w:suppressAutoHyphens w:val="0"/>
        <w:ind w:left="720"/>
        <w:rPr>
          <w:szCs w:val="22"/>
          <w:lang w:val="en-US"/>
        </w:rPr>
      </w:pPr>
      <w:r>
        <w:rPr>
          <w:szCs w:val="22"/>
          <w:lang w:val="en-US"/>
        </w:rPr>
        <w:t>Accordingly,</w:t>
      </w:r>
      <w:r w:rsidR="00F760F4">
        <w:rPr>
          <w:szCs w:val="22"/>
          <w:lang w:val="en-US"/>
        </w:rPr>
        <w:t xml:space="preserve"> </w:t>
      </w:r>
      <w:r>
        <w:rPr>
          <w:szCs w:val="22"/>
          <w:lang w:val="en-US"/>
        </w:rPr>
        <w:t xml:space="preserve">more people </w:t>
      </w:r>
      <w:r w:rsidR="002C4822">
        <w:rPr>
          <w:szCs w:val="22"/>
          <w:lang w:val="en-US"/>
        </w:rPr>
        <w:t xml:space="preserve">living in proximity to and </w:t>
      </w:r>
      <w:r>
        <w:rPr>
          <w:szCs w:val="22"/>
          <w:lang w:val="en-US"/>
        </w:rPr>
        <w:t xml:space="preserve">benefitting from an UGS </w:t>
      </w:r>
      <w:r w:rsidR="00F760F4">
        <w:rPr>
          <w:szCs w:val="22"/>
          <w:lang w:val="en-US"/>
        </w:rPr>
        <w:t xml:space="preserve">also </w:t>
      </w:r>
      <w:r>
        <w:rPr>
          <w:szCs w:val="22"/>
          <w:lang w:val="en-US"/>
        </w:rPr>
        <w:t>increase the pressure on its ecological functions (</w:t>
      </w:r>
      <w:r>
        <w:rPr>
          <w:szCs w:val="22"/>
          <w:lang w:val="en-US"/>
        </w:rPr>
        <w:t>Wolff &amp; Haase, 2019</w:t>
      </w:r>
      <w:r>
        <w:rPr>
          <w:szCs w:val="22"/>
          <w:lang w:val="en-US"/>
        </w:rPr>
        <w:t>).</w:t>
      </w:r>
    </w:p>
    <w:p w14:paraId="57F15877" w14:textId="486598B4" w:rsidR="003D2DCB" w:rsidRDefault="003D2DCB" w:rsidP="00182018">
      <w:pPr>
        <w:widowControl/>
        <w:suppressAutoHyphens w:val="0"/>
        <w:ind w:left="720"/>
        <w:rPr>
          <w:szCs w:val="22"/>
          <w:lang w:val="en-US"/>
        </w:rPr>
      </w:pPr>
      <w:r>
        <w:rPr>
          <w:szCs w:val="22"/>
          <w:lang w:val="en-US"/>
        </w:rPr>
        <w:t xml:space="preserve">In order to detect </w:t>
      </w:r>
      <w:r w:rsidR="0003575D">
        <w:rPr>
          <w:szCs w:val="22"/>
          <w:lang w:val="en-US"/>
        </w:rPr>
        <w:t xml:space="preserve">such </w:t>
      </w:r>
      <w:r>
        <w:rPr>
          <w:szCs w:val="22"/>
          <w:lang w:val="en-US"/>
        </w:rPr>
        <w:t xml:space="preserve">mismatches in green space supply and demand and to provide equal access to UGS, mapping UGS accessibility is </w:t>
      </w:r>
      <w:r w:rsidR="007C6B32">
        <w:rPr>
          <w:szCs w:val="22"/>
          <w:lang w:val="en-US"/>
        </w:rPr>
        <w:t>key</w:t>
      </w:r>
      <w:r>
        <w:rPr>
          <w:szCs w:val="22"/>
          <w:lang w:val="en-US"/>
        </w:rPr>
        <w:t xml:space="preserve"> (Larondelle &amp; Haase 201</w:t>
      </w:r>
      <w:r w:rsidR="004A4E6D">
        <w:rPr>
          <w:szCs w:val="22"/>
          <w:lang w:val="en-US"/>
        </w:rPr>
        <w:t>3).</w:t>
      </w:r>
    </w:p>
    <w:p w14:paraId="0EEFE50F" w14:textId="77777777" w:rsidR="00F26A76" w:rsidRPr="002E3F65" w:rsidRDefault="00F26A76" w:rsidP="002E3F65">
      <w:pPr>
        <w:widowControl/>
        <w:suppressAutoHyphens w:val="0"/>
        <w:rPr>
          <w:szCs w:val="22"/>
          <w:lang w:val="en-US"/>
        </w:rPr>
      </w:pPr>
    </w:p>
    <w:p w14:paraId="243323ED" w14:textId="77777777" w:rsidR="00F26A76" w:rsidRPr="00182018" w:rsidRDefault="00F26A76" w:rsidP="00182018">
      <w:pPr>
        <w:widowControl/>
        <w:suppressAutoHyphens w:val="0"/>
        <w:ind w:left="720"/>
        <w:rPr>
          <w:szCs w:val="22"/>
          <w:lang w:val="en-US"/>
        </w:rPr>
      </w:pPr>
      <w:r w:rsidRPr="00182018">
        <w:rPr>
          <w:szCs w:val="22"/>
          <w:lang w:val="en-US"/>
        </w:rPr>
        <w:t xml:space="preserve">The walkable environment – the space </w:t>
      </w:r>
      <w:r w:rsidRPr="00182018">
        <w:rPr>
          <w:i/>
          <w:iCs/>
          <w:szCs w:val="22"/>
          <w:lang w:val="en-US"/>
        </w:rPr>
        <w:t>in between</w:t>
      </w:r>
      <w:r w:rsidRPr="00182018">
        <w:rPr>
          <w:szCs w:val="22"/>
          <w:lang w:val="en-US"/>
        </w:rPr>
        <w:t xml:space="preserve"> urban dwellers and UGS – affects the quality of ES and, thus, the accessibility of UGS (Syrbe &amp; Walz 2012).</w:t>
      </w:r>
    </w:p>
    <w:p w14:paraId="1B36B111" w14:textId="04430D98" w:rsidR="006461B6" w:rsidRPr="00182018" w:rsidRDefault="00F26A76" w:rsidP="00182018">
      <w:pPr>
        <w:widowControl/>
        <w:suppressAutoHyphens w:val="0"/>
        <w:ind w:left="720"/>
        <w:rPr>
          <w:szCs w:val="22"/>
          <w:lang w:val="en-US"/>
        </w:rPr>
      </w:pPr>
      <w:r w:rsidRPr="00182018">
        <w:rPr>
          <w:szCs w:val="22"/>
          <w:lang w:val="en-US"/>
        </w:rPr>
        <w:t>A proper modeling of UGS accessibility must, therefore, put emphasis on modeling the walkable environment of a city (Wolff 2021).</w:t>
      </w:r>
    </w:p>
    <w:p w14:paraId="38277594" w14:textId="5F26CB32" w:rsidR="008E1619" w:rsidRPr="008E1619" w:rsidRDefault="006551EA" w:rsidP="00182018">
      <w:pPr>
        <w:widowControl/>
        <w:suppressAutoHyphens w:val="0"/>
        <w:ind w:left="720"/>
        <w:rPr>
          <w:b/>
          <w:szCs w:val="22"/>
          <w:lang w:val="en-US"/>
        </w:rPr>
      </w:pPr>
      <w:r w:rsidRPr="006551EA">
        <w:rPr>
          <w:szCs w:val="22"/>
          <w:lang w:val="en-US"/>
        </w:rPr>
        <w:t xml:space="preserve">Yet, </w:t>
      </w:r>
      <w:r w:rsidRPr="006551EA">
        <w:rPr>
          <w:szCs w:val="22"/>
          <w:lang w:val="en-US"/>
        </w:rPr>
        <w:t>easy to use</w:t>
      </w:r>
      <w:r w:rsidRPr="006551EA">
        <w:rPr>
          <w:szCs w:val="22"/>
          <w:lang w:val="en-US"/>
        </w:rPr>
        <w:t xml:space="preserve"> and</w:t>
      </w:r>
      <w:r w:rsidRPr="006551EA">
        <w:rPr>
          <w:szCs w:val="22"/>
          <w:lang w:val="en-US"/>
        </w:rPr>
        <w:t xml:space="preserve"> open source</w:t>
      </w:r>
      <w:r w:rsidRPr="006551EA">
        <w:rPr>
          <w:szCs w:val="22"/>
          <w:lang w:val="en-US"/>
        </w:rPr>
        <w:t xml:space="preserve"> tools for comparative</w:t>
      </w:r>
      <w:r w:rsidR="00291DF1">
        <w:rPr>
          <w:szCs w:val="22"/>
          <w:lang w:val="en-US"/>
        </w:rPr>
        <w:t>ly</w:t>
      </w:r>
      <w:r w:rsidRPr="006551EA">
        <w:rPr>
          <w:szCs w:val="22"/>
          <w:lang w:val="en-US"/>
        </w:rPr>
        <w:t xml:space="preserve"> modeling </w:t>
      </w:r>
      <w:r w:rsidR="00291DF1">
        <w:rPr>
          <w:szCs w:val="22"/>
          <w:lang w:val="en-US"/>
        </w:rPr>
        <w:t xml:space="preserve">the </w:t>
      </w:r>
      <w:r w:rsidRPr="006551EA">
        <w:rPr>
          <w:szCs w:val="22"/>
          <w:lang w:val="en-US"/>
        </w:rPr>
        <w:t>walkability</w:t>
      </w:r>
      <w:r w:rsidR="00291DF1">
        <w:rPr>
          <w:szCs w:val="22"/>
          <w:lang w:val="en-US"/>
        </w:rPr>
        <w:t xml:space="preserve"> of European cities</w:t>
      </w:r>
      <w:r w:rsidRPr="006551EA">
        <w:rPr>
          <w:szCs w:val="22"/>
          <w:lang w:val="en-US"/>
        </w:rPr>
        <w:t xml:space="preserve"> are lacking</w:t>
      </w:r>
      <w:r w:rsidR="005B2D1E">
        <w:rPr>
          <w:szCs w:val="22"/>
          <w:lang w:val="en-US"/>
        </w:rPr>
        <w:t xml:space="preserve"> (Kabisch et al. 2016,</w:t>
      </w:r>
      <w:r w:rsidR="00CD347B">
        <w:rPr>
          <w:szCs w:val="22"/>
          <w:lang w:val="en-US"/>
        </w:rPr>
        <w:t xml:space="preserve"> …)</w:t>
      </w:r>
      <w:r>
        <w:rPr>
          <w:szCs w:val="22"/>
          <w:lang w:val="en-US"/>
        </w:rPr>
        <w:t>.</w:t>
      </w:r>
    </w:p>
    <w:p w14:paraId="310306F8" w14:textId="77777777" w:rsidR="00C8669E" w:rsidRDefault="00C8669E">
      <w:pPr>
        <w:widowControl/>
        <w:suppressAutoHyphens w:val="0"/>
        <w:rPr>
          <w:szCs w:val="22"/>
          <w:lang w:val="en-US"/>
        </w:rPr>
      </w:pPr>
    </w:p>
    <w:p w14:paraId="6737A5D7" w14:textId="60C89CD1" w:rsidR="00CD6026" w:rsidRDefault="00182018">
      <w:pPr>
        <w:widowControl/>
        <w:suppressAutoHyphens w:val="0"/>
        <w:rPr>
          <w:b/>
          <w:szCs w:val="22"/>
          <w:shd w:val="clear" w:color="auto" w:fill="00A933"/>
          <w:lang w:val="en-US"/>
        </w:rPr>
      </w:pPr>
      <w:r>
        <w:rPr>
          <w:b/>
          <w:szCs w:val="22"/>
          <w:shd w:val="clear" w:color="auto" w:fill="00A933"/>
          <w:lang w:val="en-US"/>
        </w:rPr>
        <w:t>%</w:t>
      </w:r>
      <w:r w:rsidR="007E5610">
        <w:rPr>
          <w:b/>
          <w:szCs w:val="22"/>
          <w:shd w:val="clear" w:color="auto" w:fill="00A933"/>
          <w:lang w:val="en-US"/>
        </w:rPr>
        <w:t>Part 2: State of the art</w:t>
      </w:r>
    </w:p>
    <w:p w14:paraId="699161CD" w14:textId="77777777" w:rsidR="00CD6026" w:rsidRDefault="007E5610" w:rsidP="00182018">
      <w:pPr>
        <w:widowControl/>
        <w:suppressAutoHyphens w:val="0"/>
        <w:ind w:left="720"/>
        <w:rPr>
          <w:szCs w:val="22"/>
          <w:lang w:val="en-US"/>
        </w:rPr>
      </w:pPr>
      <w:commentRangeStart w:id="4"/>
      <w:r>
        <w:rPr>
          <w:szCs w:val="22"/>
          <w:lang w:val="en-US"/>
        </w:rPr>
        <w:t>Availability and accessibility of UGS in Europe have been analyzed and compared in multiple studies.</w:t>
      </w:r>
    </w:p>
    <w:p w14:paraId="0DE1421C" w14:textId="2C984293" w:rsidR="00CD6026" w:rsidRDefault="007E5610" w:rsidP="00182018">
      <w:pPr>
        <w:widowControl/>
        <w:suppressAutoHyphens w:val="0"/>
        <w:ind w:left="720"/>
        <w:rPr>
          <w:szCs w:val="22"/>
          <w:lang w:val="en-US"/>
        </w:rPr>
      </w:pPr>
      <w:r>
        <w:rPr>
          <w:szCs w:val="22"/>
          <w:lang w:val="en-US"/>
        </w:rPr>
        <w:t xml:space="preserve">In their 2016 paper, Kabisch et al. carried out an assessment of green space availability in 299 EU cities. </w:t>
      </w:r>
      <w:r>
        <w:rPr>
          <w:szCs w:val="22"/>
          <w:lang w:val="en-US"/>
        </w:rPr>
        <w:t>They used a population grid of 1 km² and land use data (urban atlas) to calculate the population within a buffer distance of UGS</w:t>
      </w:r>
      <w:r w:rsidR="00291DF1">
        <w:rPr>
          <w:szCs w:val="22"/>
          <w:lang w:val="en-US"/>
        </w:rPr>
        <w:t xml:space="preserve"> (Kabisch et al. 2016)</w:t>
      </w:r>
      <w:r>
        <w:rPr>
          <w:szCs w:val="22"/>
          <w:lang w:val="en-US"/>
        </w:rPr>
        <w:t>.</w:t>
      </w:r>
    </w:p>
    <w:p w14:paraId="64A6EBEC" w14:textId="69496502" w:rsidR="00CD6026" w:rsidRDefault="007E5610" w:rsidP="002E3F65">
      <w:pPr>
        <w:widowControl/>
        <w:suppressAutoHyphens w:val="0"/>
        <w:ind w:left="720"/>
        <w:rPr>
          <w:szCs w:val="22"/>
          <w:lang w:val="en-US"/>
        </w:rPr>
      </w:pPr>
      <w:r>
        <w:rPr>
          <w:szCs w:val="22"/>
          <w:lang w:val="en-US"/>
        </w:rPr>
        <w:t>In 2016, the Join</w:t>
      </w:r>
      <w:r>
        <w:rPr>
          <w:szCs w:val="22"/>
          <w:lang w:val="en-US"/>
        </w:rPr>
        <w:t xml:space="preserve">t Research Center (JRC) of the European Union developed an indicator for </w:t>
      </w:r>
      <w:r>
        <w:rPr>
          <w:szCs w:val="22"/>
          <w:lang w:val="en-US"/>
        </w:rPr>
        <w:t xml:space="preserve">areas that are served by UGS in European cities. </w:t>
      </w:r>
      <w:r>
        <w:rPr>
          <w:szCs w:val="22"/>
          <w:lang w:val="en-US"/>
        </w:rPr>
        <w:t xml:space="preserve">In their analysis, the authors used a 10 m² resolution land use data grid and a 100 m² population mosaic and a </w:t>
      </w:r>
      <w:r w:rsidR="00C8669E">
        <w:rPr>
          <w:szCs w:val="22"/>
          <w:lang w:val="en-US"/>
        </w:rPr>
        <w:t>network-based</w:t>
      </w:r>
      <w:r>
        <w:rPr>
          <w:szCs w:val="22"/>
          <w:lang w:val="en-US"/>
        </w:rPr>
        <w:t xml:space="preserve"> approach</w:t>
      </w:r>
      <w:r w:rsidR="00CD347B">
        <w:rPr>
          <w:szCs w:val="22"/>
          <w:lang w:val="en-US"/>
        </w:rPr>
        <w:t xml:space="preserve"> (European Commission, 2016)</w:t>
      </w:r>
      <w:r>
        <w:rPr>
          <w:szCs w:val="22"/>
          <w:lang w:val="en-US"/>
        </w:rPr>
        <w:t>.</w:t>
      </w:r>
    </w:p>
    <w:p w14:paraId="3E103809" w14:textId="465466AB" w:rsidR="00CD6026" w:rsidRDefault="007E5610" w:rsidP="00182018">
      <w:pPr>
        <w:widowControl/>
        <w:suppressAutoHyphens w:val="0"/>
        <w:ind w:left="720"/>
        <w:rPr>
          <w:szCs w:val="22"/>
          <w:lang w:val="en-US"/>
        </w:rPr>
      </w:pPr>
      <w:r>
        <w:rPr>
          <w:szCs w:val="22"/>
          <w:lang w:val="en-US"/>
        </w:rPr>
        <w:t>In another analysis from 2018, the JRC used urban atlas data and a street network to assess the area that</w:t>
      </w:r>
      <w:r w:rsidR="002E3F65">
        <w:rPr>
          <w:szCs w:val="22"/>
          <w:lang w:val="en-US"/>
        </w:rPr>
        <w:t xml:space="preserve"> urban dwellers can</w:t>
      </w:r>
      <w:r>
        <w:rPr>
          <w:szCs w:val="22"/>
          <w:lang w:val="en-US"/>
        </w:rPr>
        <w:t xml:space="preserve"> reach</w:t>
      </w:r>
      <w:r>
        <w:rPr>
          <w:szCs w:val="22"/>
          <w:lang w:val="en-US"/>
        </w:rPr>
        <w:t xml:space="preserve"> in a walking distance of 10 minutes</w:t>
      </w:r>
      <w:r>
        <w:rPr>
          <w:szCs w:val="22"/>
          <w:lang w:val="en-US"/>
        </w:rPr>
        <w:t>.</w:t>
      </w:r>
      <w:r w:rsidR="002E3F65">
        <w:rPr>
          <w:szCs w:val="22"/>
          <w:lang w:val="en-US"/>
        </w:rPr>
        <w:t xml:space="preserve"> </w:t>
      </w:r>
      <w:r>
        <w:rPr>
          <w:szCs w:val="22"/>
          <w:lang w:val="en-US"/>
        </w:rPr>
        <w:t>Their analysis also result</w:t>
      </w:r>
      <w:r w:rsidR="002E3F65">
        <w:rPr>
          <w:szCs w:val="22"/>
          <w:lang w:val="en-US"/>
        </w:rPr>
        <w:t>ed</w:t>
      </w:r>
      <w:r>
        <w:rPr>
          <w:szCs w:val="22"/>
          <w:lang w:val="en-US"/>
        </w:rPr>
        <w:t xml:space="preserve"> in an area per population measure on a city leve</w:t>
      </w:r>
      <w:r>
        <w:rPr>
          <w:szCs w:val="22"/>
          <w:lang w:val="en-US"/>
        </w:rPr>
        <w:t>l</w:t>
      </w:r>
      <w:r w:rsidR="00CD347B">
        <w:rPr>
          <w:szCs w:val="22"/>
          <w:lang w:val="en-US"/>
        </w:rPr>
        <w:t xml:space="preserve"> </w:t>
      </w:r>
      <w:r w:rsidR="00CD347B">
        <w:rPr>
          <w:szCs w:val="22"/>
          <w:lang w:val="en-US"/>
        </w:rPr>
        <w:t>(Poelmann, 2018)</w:t>
      </w:r>
      <w:r>
        <w:rPr>
          <w:szCs w:val="22"/>
          <w:lang w:val="en-US"/>
        </w:rPr>
        <w:t>.</w:t>
      </w:r>
    </w:p>
    <w:p w14:paraId="41AF4129" w14:textId="77777777" w:rsidR="004B36C2" w:rsidRDefault="004B36C2" w:rsidP="00182018">
      <w:pPr>
        <w:widowControl/>
        <w:suppressAutoHyphens w:val="0"/>
        <w:ind w:left="720"/>
        <w:rPr>
          <w:szCs w:val="22"/>
          <w:lang w:val="en-US"/>
        </w:rPr>
      </w:pPr>
    </w:p>
    <w:p w14:paraId="38FB0069" w14:textId="56A6A438" w:rsidR="00CD6026" w:rsidRDefault="007E5610" w:rsidP="00182018">
      <w:pPr>
        <w:widowControl/>
        <w:suppressAutoHyphens w:val="0"/>
        <w:ind w:left="720"/>
        <w:rPr>
          <w:szCs w:val="22"/>
          <w:lang w:val="en-US"/>
        </w:rPr>
      </w:pPr>
      <w:r>
        <w:rPr>
          <w:szCs w:val="22"/>
          <w:lang w:val="en-US"/>
        </w:rPr>
        <w:t>In a 2021 paper, Wolff</w:t>
      </w:r>
      <w:r>
        <w:rPr>
          <w:szCs w:val="22"/>
          <w:lang w:val="en-US"/>
        </w:rPr>
        <w:t xml:space="preserve"> couple</w:t>
      </w:r>
      <w:r>
        <w:rPr>
          <w:szCs w:val="22"/>
          <w:lang w:val="en-US"/>
        </w:rPr>
        <w:t>d</w:t>
      </w:r>
      <w:r>
        <w:rPr>
          <w:szCs w:val="22"/>
          <w:lang w:val="en-US"/>
        </w:rPr>
        <w:t xml:space="preserve"> the </w:t>
      </w:r>
      <w:r>
        <w:rPr>
          <w:szCs w:val="22"/>
          <w:lang w:val="en-US"/>
        </w:rPr>
        <w:t>population</w:t>
      </w:r>
      <w:r>
        <w:rPr>
          <w:szCs w:val="22"/>
          <w:lang w:val="en-US"/>
        </w:rPr>
        <w:t xml:space="preserve"> pressure and proximity perspectives by applying network characteristics.</w:t>
      </w:r>
      <w:r w:rsidR="002E3F65">
        <w:rPr>
          <w:szCs w:val="22"/>
          <w:lang w:val="en-US"/>
        </w:rPr>
        <w:t xml:space="preserve"> </w:t>
      </w:r>
      <w:r>
        <w:rPr>
          <w:szCs w:val="22"/>
          <w:lang w:val="en-US"/>
        </w:rPr>
        <w:t xml:space="preserve">In his analysis, he found two promising </w:t>
      </w:r>
      <w:r>
        <w:rPr>
          <w:szCs w:val="22"/>
          <w:lang w:val="en-US"/>
        </w:rPr>
        <w:t>indicators, the Detour Index (DI) and the Local Significance (LS).</w:t>
      </w:r>
    </w:p>
    <w:p w14:paraId="688F213D" w14:textId="77777777" w:rsidR="00C877AA" w:rsidRDefault="007E5610" w:rsidP="00182018">
      <w:pPr>
        <w:widowControl/>
        <w:suppressAutoHyphens w:val="0"/>
        <w:ind w:left="720"/>
        <w:rPr>
          <w:szCs w:val="22"/>
          <w:lang w:val="en-US"/>
        </w:rPr>
      </w:pPr>
      <w:r>
        <w:rPr>
          <w:szCs w:val="22"/>
          <w:lang w:val="en-US"/>
        </w:rPr>
        <w:t xml:space="preserve">The DI is a measure of the efficiency of </w:t>
      </w:r>
      <w:r w:rsidR="002E3F65">
        <w:rPr>
          <w:szCs w:val="22"/>
          <w:lang w:val="en-US"/>
        </w:rPr>
        <w:t>a route</w:t>
      </w:r>
      <w:r w:rsidR="00C877AA">
        <w:rPr>
          <w:szCs w:val="22"/>
          <w:lang w:val="en-US"/>
        </w:rPr>
        <w:t xml:space="preserve"> taken to reach a goal (</w:t>
      </w:r>
      <w:proofErr w:type="spellStart"/>
      <w:r w:rsidR="00C877AA">
        <w:rPr>
          <w:szCs w:val="22"/>
          <w:lang w:val="en-US"/>
        </w:rPr>
        <w:t>Bathelmy</w:t>
      </w:r>
      <w:proofErr w:type="spellEnd"/>
      <w:r w:rsidR="00C877AA">
        <w:rPr>
          <w:szCs w:val="22"/>
          <w:lang w:val="en-US"/>
        </w:rPr>
        <w:t xml:space="preserve"> 2018).</w:t>
      </w:r>
    </w:p>
    <w:p w14:paraId="3CA94E88" w14:textId="3EFFD8C3" w:rsidR="00CD6026" w:rsidRDefault="005B412D" w:rsidP="00182018">
      <w:pPr>
        <w:widowControl/>
        <w:suppressAutoHyphens w:val="0"/>
        <w:ind w:left="720"/>
        <w:rPr>
          <w:szCs w:val="22"/>
          <w:lang w:val="en-US"/>
        </w:rPr>
      </w:pPr>
      <w:r>
        <w:rPr>
          <w:szCs w:val="22"/>
          <w:lang w:val="en-US"/>
        </w:rPr>
        <w:t>With the DI,</w:t>
      </w:r>
      <w:r w:rsidR="007E5610">
        <w:rPr>
          <w:szCs w:val="22"/>
          <w:lang w:val="en-US"/>
        </w:rPr>
        <w:t xml:space="preserve"> barriers that people have to overcome on their way</w:t>
      </w:r>
      <w:r w:rsidR="00C877AA">
        <w:rPr>
          <w:szCs w:val="22"/>
          <w:lang w:val="en-US"/>
        </w:rPr>
        <w:t xml:space="preserve"> to UGS</w:t>
      </w:r>
      <w:r w:rsidR="007E5610">
        <w:rPr>
          <w:szCs w:val="22"/>
          <w:lang w:val="en-US"/>
        </w:rPr>
        <w:t xml:space="preserve"> can be modeled</w:t>
      </w:r>
      <w:r w:rsidR="00C877AA">
        <w:rPr>
          <w:szCs w:val="22"/>
          <w:lang w:val="en-US"/>
        </w:rPr>
        <w:t xml:space="preserve"> (Wolff 2021)</w:t>
      </w:r>
      <w:r w:rsidR="007E5610">
        <w:rPr>
          <w:szCs w:val="22"/>
          <w:lang w:val="en-US"/>
        </w:rPr>
        <w:t>.</w:t>
      </w:r>
    </w:p>
    <w:p w14:paraId="4636984A" w14:textId="77777777" w:rsidR="00CD6026" w:rsidRDefault="007E5610" w:rsidP="00182018">
      <w:pPr>
        <w:widowControl/>
        <w:suppressAutoHyphens w:val="0"/>
        <w:ind w:left="720"/>
        <w:rPr>
          <w:szCs w:val="22"/>
          <w:lang w:val="en-US"/>
        </w:rPr>
      </w:pPr>
      <w:r>
        <w:rPr>
          <w:szCs w:val="22"/>
          <w:lang w:val="en-US"/>
        </w:rPr>
        <w:t>The LS is a simple measure to d</w:t>
      </w:r>
      <w:r>
        <w:rPr>
          <w:szCs w:val="22"/>
          <w:lang w:val="en-US"/>
        </w:rPr>
        <w:t xml:space="preserve">escribe the relevance of different edges </w:t>
      </w:r>
      <w:r>
        <w:rPr>
          <w:szCs w:val="22"/>
          <w:lang w:val="en-US"/>
        </w:rPr>
        <w:t xml:space="preserve">of a network </w:t>
      </w:r>
      <w:r>
        <w:rPr>
          <w:szCs w:val="22"/>
          <w:lang w:val="en-US"/>
        </w:rPr>
        <w:t>(</w:t>
      </w:r>
      <w:proofErr w:type="spellStart"/>
      <w:r>
        <w:rPr>
          <w:szCs w:val="22"/>
          <w:lang w:val="en-US"/>
        </w:rPr>
        <w:t>Esch</w:t>
      </w:r>
      <w:proofErr w:type="spellEnd"/>
      <w:r>
        <w:rPr>
          <w:szCs w:val="22"/>
          <w:lang w:val="en-US"/>
        </w:rPr>
        <w:t xml:space="preserve"> 2014).</w:t>
      </w:r>
    </w:p>
    <w:p w14:paraId="56C3FC0F" w14:textId="306BFB72" w:rsidR="00CD6026" w:rsidRDefault="005B412D" w:rsidP="009D2155">
      <w:pPr>
        <w:widowControl/>
        <w:suppressAutoHyphens w:val="0"/>
        <w:ind w:left="720"/>
        <w:rPr>
          <w:szCs w:val="22"/>
          <w:lang w:val="en-US"/>
        </w:rPr>
      </w:pPr>
      <w:r>
        <w:rPr>
          <w:szCs w:val="22"/>
          <w:lang w:val="en-US"/>
        </w:rPr>
        <w:lastRenderedPageBreak/>
        <w:t>T</w:t>
      </w:r>
      <w:r w:rsidR="007E5610">
        <w:rPr>
          <w:szCs w:val="22"/>
          <w:lang w:val="en-US"/>
        </w:rPr>
        <w:t>o model use-intensity of</w:t>
      </w:r>
      <w:r w:rsidR="003605BE">
        <w:rPr>
          <w:szCs w:val="22"/>
          <w:lang w:val="en-US"/>
        </w:rPr>
        <w:t xml:space="preserve"> those edges leading to</w:t>
      </w:r>
      <w:r w:rsidR="007E5610">
        <w:rPr>
          <w:szCs w:val="22"/>
          <w:lang w:val="en-US"/>
        </w:rPr>
        <w:t xml:space="preserve"> UGS</w:t>
      </w:r>
      <w:r>
        <w:rPr>
          <w:szCs w:val="22"/>
          <w:lang w:val="en-US"/>
        </w:rPr>
        <w:t>, the LS can be used</w:t>
      </w:r>
      <w:r w:rsidR="003605BE">
        <w:rPr>
          <w:szCs w:val="22"/>
          <w:lang w:val="en-US"/>
        </w:rPr>
        <w:t xml:space="preserve"> as well</w:t>
      </w:r>
      <w:r w:rsidR="007E5610">
        <w:rPr>
          <w:szCs w:val="22"/>
          <w:lang w:val="en-US"/>
        </w:rPr>
        <w:t>.</w:t>
      </w:r>
      <w:r w:rsidR="009D2155">
        <w:rPr>
          <w:szCs w:val="22"/>
          <w:lang w:val="en-US"/>
        </w:rPr>
        <w:t xml:space="preserve"> </w:t>
      </w:r>
      <w:r w:rsidR="007E5610">
        <w:rPr>
          <w:szCs w:val="22"/>
          <w:lang w:val="en-US"/>
        </w:rPr>
        <w:t xml:space="preserve">As a </w:t>
      </w:r>
      <w:r w:rsidR="00C8669E">
        <w:rPr>
          <w:szCs w:val="22"/>
          <w:lang w:val="en-US"/>
        </w:rPr>
        <w:t>consequence,</w:t>
      </w:r>
      <w:r w:rsidR="007E5610">
        <w:rPr>
          <w:szCs w:val="22"/>
          <w:lang w:val="en-US"/>
        </w:rPr>
        <w:t xml:space="preserve"> LS might serve as a spatial indicator for overuse of UGS</w:t>
      </w:r>
      <w:r w:rsidR="009D2155">
        <w:rPr>
          <w:szCs w:val="22"/>
          <w:lang w:val="en-US"/>
        </w:rPr>
        <w:t xml:space="preserve"> (Wolff 2021)</w:t>
      </w:r>
      <w:r w:rsidR="007E5610">
        <w:rPr>
          <w:szCs w:val="22"/>
          <w:lang w:val="en-US"/>
        </w:rPr>
        <w:t xml:space="preserve">. </w:t>
      </w:r>
    </w:p>
    <w:p w14:paraId="2A615F37" w14:textId="77777777" w:rsidR="00AD7454" w:rsidRDefault="00AD7454">
      <w:pPr>
        <w:widowControl/>
        <w:suppressAutoHyphens w:val="0"/>
        <w:ind w:left="1080"/>
        <w:rPr>
          <w:szCs w:val="22"/>
          <w:lang w:val="en-US"/>
        </w:rPr>
      </w:pPr>
    </w:p>
    <w:p w14:paraId="31668224" w14:textId="7F51F6C2" w:rsidR="00C9468C" w:rsidRDefault="00B14E2D" w:rsidP="00182018">
      <w:pPr>
        <w:widowControl/>
        <w:suppressAutoHyphens w:val="0"/>
        <w:ind w:left="720"/>
        <w:rPr>
          <w:szCs w:val="22"/>
          <w:lang w:val="en-US"/>
        </w:rPr>
      </w:pPr>
      <w:bookmarkStart w:id="5" w:name="_GoBack"/>
      <w:bookmarkEnd w:id="5"/>
      <w:r>
        <w:rPr>
          <w:szCs w:val="22"/>
          <w:lang w:val="en-US"/>
        </w:rPr>
        <w:t>Using</w:t>
      </w:r>
      <w:r w:rsidR="007E5610">
        <w:rPr>
          <w:szCs w:val="22"/>
          <w:lang w:val="en-US"/>
        </w:rPr>
        <w:t xml:space="preserve"> fixed distances </w:t>
      </w:r>
      <w:r>
        <w:rPr>
          <w:szCs w:val="22"/>
          <w:lang w:val="en-US"/>
        </w:rPr>
        <w:t>in assessing green spaces accessibility often</w:t>
      </w:r>
      <w:r w:rsidR="007E5610">
        <w:rPr>
          <w:szCs w:val="22"/>
          <w:lang w:val="en-US"/>
        </w:rPr>
        <w:t xml:space="preserve"> lead</w:t>
      </w:r>
      <w:r w:rsidR="007E5610">
        <w:rPr>
          <w:szCs w:val="22"/>
          <w:lang w:val="en-US"/>
        </w:rPr>
        <w:t xml:space="preserve"> to binary results of ‘having or not having access to UGS’</w:t>
      </w:r>
      <w:r>
        <w:rPr>
          <w:szCs w:val="22"/>
          <w:lang w:val="en-US"/>
        </w:rPr>
        <w:t xml:space="preserve"> instead</w:t>
      </w:r>
      <w:r w:rsidR="00843305">
        <w:rPr>
          <w:szCs w:val="22"/>
          <w:lang w:val="en-US"/>
        </w:rPr>
        <w:t xml:space="preserve"> quantifying a mismatch between supply and demand (</w:t>
      </w:r>
      <w:r w:rsidR="00D21CA8">
        <w:rPr>
          <w:szCs w:val="22"/>
          <w:lang w:val="en-US"/>
        </w:rPr>
        <w:t xml:space="preserve">Wolff 2021, </w:t>
      </w:r>
      <w:proofErr w:type="spellStart"/>
      <w:r w:rsidR="001F0554">
        <w:rPr>
          <w:szCs w:val="22"/>
          <w:lang w:val="en-US"/>
        </w:rPr>
        <w:t>Dworczyk</w:t>
      </w:r>
      <w:proofErr w:type="spellEnd"/>
      <w:r w:rsidR="001F0554">
        <w:rPr>
          <w:szCs w:val="22"/>
          <w:lang w:val="en-US"/>
        </w:rPr>
        <w:t xml:space="preserve"> &amp; Burkhard 2021)</w:t>
      </w:r>
      <w:r w:rsidR="002C2041">
        <w:rPr>
          <w:szCs w:val="22"/>
          <w:lang w:val="en-US"/>
        </w:rPr>
        <w:t>.</w:t>
      </w:r>
    </w:p>
    <w:p w14:paraId="7808C57B" w14:textId="77777777" w:rsidR="00066E6E" w:rsidRDefault="00066E6E" w:rsidP="00182018">
      <w:pPr>
        <w:widowControl/>
        <w:suppressAutoHyphens w:val="0"/>
        <w:ind w:left="720"/>
        <w:rPr>
          <w:szCs w:val="22"/>
          <w:lang w:val="en-US"/>
        </w:rPr>
      </w:pPr>
    </w:p>
    <w:p w14:paraId="397E0759" w14:textId="33F9AD57" w:rsidR="00CD6026" w:rsidRDefault="007E5610" w:rsidP="00182018">
      <w:pPr>
        <w:widowControl/>
        <w:suppressAutoHyphens w:val="0"/>
        <w:ind w:left="720"/>
        <w:rPr>
          <w:szCs w:val="22"/>
          <w:lang w:val="en-US"/>
        </w:rPr>
      </w:pPr>
      <w:r>
        <w:rPr>
          <w:szCs w:val="22"/>
          <w:lang w:val="en-US"/>
        </w:rPr>
        <w:t>We also saw mostly one perspective being used to assess green space accessibil</w:t>
      </w:r>
      <w:r>
        <w:rPr>
          <w:szCs w:val="22"/>
          <w:lang w:val="en-US"/>
        </w:rPr>
        <w:t>ity (provision, pressure or proximity).</w:t>
      </w:r>
    </w:p>
    <w:p w14:paraId="0C7BAD63" w14:textId="0181191B" w:rsidR="00AC0DA9" w:rsidRDefault="006C5E7C" w:rsidP="00182018">
      <w:pPr>
        <w:widowControl/>
        <w:suppressAutoHyphens w:val="0"/>
        <w:ind w:left="720"/>
        <w:rPr>
          <w:szCs w:val="22"/>
          <w:lang w:val="en-GB"/>
        </w:rPr>
      </w:pPr>
      <w:r>
        <w:rPr>
          <w:szCs w:val="22"/>
          <w:lang w:val="en-GB"/>
        </w:rPr>
        <w:t>A high provision</w:t>
      </w:r>
      <w:r w:rsidR="00AC0DA9">
        <w:rPr>
          <w:szCs w:val="22"/>
          <w:lang w:val="en-GB"/>
        </w:rPr>
        <w:t xml:space="preserve"> of UGS in a city</w:t>
      </w:r>
      <w:r w:rsidR="00A372CD">
        <w:rPr>
          <w:szCs w:val="22"/>
          <w:lang w:val="en-GB"/>
        </w:rPr>
        <w:t>, for example,</w:t>
      </w:r>
      <w:r w:rsidR="00AC0DA9">
        <w:rPr>
          <w:szCs w:val="22"/>
          <w:lang w:val="en-GB"/>
        </w:rPr>
        <w:t xml:space="preserve"> does not </w:t>
      </w:r>
      <w:r>
        <w:rPr>
          <w:szCs w:val="22"/>
          <w:lang w:val="en-GB"/>
        </w:rPr>
        <w:t>necessarily indicate an equal</w:t>
      </w:r>
      <w:r w:rsidR="00AC0DA9">
        <w:rPr>
          <w:szCs w:val="22"/>
          <w:lang w:val="en-GB"/>
        </w:rPr>
        <w:t xml:space="preserve"> </w:t>
      </w:r>
      <w:r>
        <w:rPr>
          <w:szCs w:val="22"/>
          <w:lang w:val="en-GB"/>
        </w:rPr>
        <w:t xml:space="preserve">or adequate </w:t>
      </w:r>
      <w:r w:rsidR="00AC0DA9">
        <w:rPr>
          <w:szCs w:val="22"/>
          <w:lang w:val="en-GB"/>
        </w:rPr>
        <w:t>distribution of UGS</w:t>
      </w:r>
      <w:r>
        <w:rPr>
          <w:szCs w:val="22"/>
          <w:lang w:val="en-GB"/>
        </w:rPr>
        <w:t xml:space="preserve"> </w:t>
      </w:r>
      <w:r w:rsidR="00AC0DA9">
        <w:rPr>
          <w:szCs w:val="22"/>
          <w:lang w:val="en-GB"/>
        </w:rPr>
        <w:t>(Poelman 2018).</w:t>
      </w:r>
    </w:p>
    <w:p w14:paraId="32ECA60B" w14:textId="1D397CCB" w:rsidR="00CD6026" w:rsidRPr="00AD7454" w:rsidRDefault="007E5610" w:rsidP="00AD7454">
      <w:pPr>
        <w:widowControl/>
        <w:suppressAutoHyphens w:val="0"/>
        <w:ind w:left="720"/>
        <w:rPr>
          <w:szCs w:val="22"/>
          <w:lang w:val="en-US"/>
        </w:rPr>
      </w:pPr>
      <w:r>
        <w:rPr>
          <w:szCs w:val="22"/>
          <w:lang w:val="en-US"/>
        </w:rPr>
        <w:t>Accordingly, previous research did neither account for the mutual dependencies of supply and demand, nor did it put the focus on</w:t>
      </w:r>
      <w:r>
        <w:rPr>
          <w:szCs w:val="22"/>
          <w:lang w:val="en-US"/>
        </w:rPr>
        <w:t xml:space="preserve"> the walkable environment</w:t>
      </w:r>
      <w:r w:rsidR="008D2EC4">
        <w:rPr>
          <w:szCs w:val="22"/>
          <w:lang w:val="en-US"/>
        </w:rPr>
        <w:t xml:space="preserve"> (Syrbe &amp; Grunewald 2017)</w:t>
      </w:r>
      <w:r>
        <w:rPr>
          <w:szCs w:val="22"/>
          <w:lang w:val="en-US"/>
        </w:rPr>
        <w:t>.</w:t>
      </w:r>
    </w:p>
    <w:p w14:paraId="1C584FE7" w14:textId="77777777" w:rsidR="00AD7454" w:rsidRDefault="00AD7454" w:rsidP="00182018">
      <w:pPr>
        <w:widowControl/>
        <w:suppressAutoHyphens w:val="0"/>
        <w:ind w:left="720"/>
        <w:rPr>
          <w:szCs w:val="22"/>
          <w:lang w:val="en-US"/>
        </w:rPr>
      </w:pPr>
    </w:p>
    <w:p w14:paraId="7B020534" w14:textId="178E913B" w:rsidR="00A2776C" w:rsidRDefault="007E5610" w:rsidP="00A2776C">
      <w:pPr>
        <w:widowControl/>
        <w:suppressAutoHyphens w:val="0"/>
        <w:ind w:left="720"/>
        <w:rPr>
          <w:szCs w:val="22"/>
          <w:lang w:val="en-US"/>
        </w:rPr>
      </w:pPr>
      <w:r>
        <w:rPr>
          <w:szCs w:val="22"/>
          <w:lang w:val="en-US"/>
        </w:rPr>
        <w:t>In addition to the pre</w:t>
      </w:r>
      <w:r>
        <w:rPr>
          <w:szCs w:val="22"/>
          <w:lang w:val="en-US"/>
        </w:rPr>
        <w:t>v</w:t>
      </w:r>
      <w:r>
        <w:rPr>
          <w:szCs w:val="22"/>
          <w:lang w:val="en-US"/>
        </w:rPr>
        <w:t>ious points, the mentioned studies, if on a larger scal</w:t>
      </w:r>
      <w:r>
        <w:rPr>
          <w:szCs w:val="22"/>
          <w:lang w:val="en-US"/>
        </w:rPr>
        <w:t>e, were carried out on a coarse resolution.</w:t>
      </w:r>
    </w:p>
    <w:p w14:paraId="7A3AEA47" w14:textId="77777777" w:rsidR="00CD6026" w:rsidRDefault="007E5610" w:rsidP="00182018">
      <w:pPr>
        <w:widowControl/>
        <w:suppressAutoHyphens w:val="0"/>
        <w:ind w:left="720"/>
        <w:rPr>
          <w:szCs w:val="22"/>
          <w:lang w:val="en-US"/>
        </w:rPr>
      </w:pPr>
      <w:r>
        <w:rPr>
          <w:szCs w:val="22"/>
          <w:lang w:val="en-US"/>
        </w:rPr>
        <w:t>A fine resolution can reveal spatial patterns at a finer scale enabling targeted intervention.</w:t>
      </w:r>
    </w:p>
    <w:p w14:paraId="413A9390" w14:textId="2001E7C7" w:rsidR="00CD6026" w:rsidRDefault="007E5610" w:rsidP="00182018">
      <w:pPr>
        <w:widowControl/>
        <w:suppressAutoHyphens w:val="0"/>
        <w:ind w:left="720"/>
        <w:rPr>
          <w:szCs w:val="22"/>
          <w:lang w:val="en-US"/>
        </w:rPr>
      </w:pPr>
      <w:r>
        <w:rPr>
          <w:szCs w:val="22"/>
          <w:lang w:val="en-US"/>
        </w:rPr>
        <w:t xml:space="preserve">A finer resolution will also reduce the uncertainty that is introduced if e.g. a grid or a city block aggregation is </w:t>
      </w:r>
      <w:r>
        <w:rPr>
          <w:szCs w:val="22"/>
          <w:lang w:val="en-US"/>
        </w:rPr>
        <w:t>used as in urban atlas data</w:t>
      </w:r>
      <w:r w:rsidR="00126622">
        <w:rPr>
          <w:szCs w:val="22"/>
          <w:lang w:val="en-US"/>
        </w:rPr>
        <w:t xml:space="preserve"> (</w:t>
      </w:r>
      <w:proofErr w:type="spellStart"/>
      <w:r w:rsidR="00126622">
        <w:rPr>
          <w:szCs w:val="22"/>
          <w:lang w:val="en-US"/>
        </w:rPr>
        <w:t>Bathelmy</w:t>
      </w:r>
      <w:proofErr w:type="spellEnd"/>
      <w:r w:rsidR="00126622">
        <w:rPr>
          <w:szCs w:val="22"/>
          <w:lang w:val="en-US"/>
        </w:rPr>
        <w:t xml:space="preserve"> 2018, </w:t>
      </w:r>
      <w:proofErr w:type="spellStart"/>
      <w:r w:rsidR="00082FD2">
        <w:rPr>
          <w:szCs w:val="22"/>
          <w:lang w:val="en-US"/>
        </w:rPr>
        <w:t>Esch</w:t>
      </w:r>
      <w:proofErr w:type="spellEnd"/>
      <w:r w:rsidR="00082FD2">
        <w:rPr>
          <w:szCs w:val="22"/>
          <w:lang w:val="en-US"/>
        </w:rPr>
        <w:t xml:space="preserve"> et al. 2014</w:t>
      </w:r>
      <w:r w:rsidR="003777C6">
        <w:rPr>
          <w:szCs w:val="22"/>
          <w:lang w:val="en-US"/>
        </w:rPr>
        <w:t>)</w:t>
      </w:r>
      <w:r>
        <w:rPr>
          <w:szCs w:val="22"/>
          <w:lang w:val="en-US"/>
        </w:rPr>
        <w:t>.</w:t>
      </w:r>
      <w:commentRangeEnd w:id="4"/>
      <w:r>
        <w:commentReference w:id="4"/>
      </w:r>
    </w:p>
    <w:p w14:paraId="7F3BD932" w14:textId="77777777" w:rsidR="00CD6026" w:rsidRDefault="00CD6026">
      <w:pPr>
        <w:widowControl/>
        <w:suppressAutoHyphens w:val="0"/>
        <w:rPr>
          <w:szCs w:val="22"/>
          <w:lang w:val="en-US"/>
        </w:rPr>
      </w:pPr>
    </w:p>
    <w:p w14:paraId="76200996" w14:textId="77777777" w:rsidR="00CD6026" w:rsidRDefault="007E5610" w:rsidP="00182018">
      <w:pPr>
        <w:widowControl/>
        <w:suppressAutoHyphens w:val="0"/>
        <w:ind w:left="720"/>
        <w:rPr>
          <w:szCs w:val="22"/>
          <w:lang w:val="en-US"/>
        </w:rPr>
      </w:pPr>
      <w:r>
        <w:rPr>
          <w:szCs w:val="22"/>
          <w:lang w:val="en-US"/>
        </w:rPr>
        <w:t>All things considered, knowledge about green space accessibility is important for planning and decision making.</w:t>
      </w:r>
    </w:p>
    <w:p w14:paraId="593D729D" w14:textId="39B2235C" w:rsidR="00CD6026" w:rsidRDefault="000F16DF" w:rsidP="00182018">
      <w:pPr>
        <w:widowControl/>
        <w:suppressAutoHyphens w:val="0"/>
        <w:ind w:left="720"/>
        <w:rPr>
          <w:szCs w:val="22"/>
          <w:lang w:val="en-US"/>
        </w:rPr>
      </w:pPr>
      <w:r>
        <w:rPr>
          <w:szCs w:val="22"/>
          <w:lang w:val="en-US"/>
        </w:rPr>
        <w:t>M</w:t>
      </w:r>
      <w:r w:rsidRPr="000F16DF">
        <w:rPr>
          <w:szCs w:val="22"/>
          <w:lang w:val="en-US"/>
        </w:rPr>
        <w:t xml:space="preserve">odeling of the walkable environment </w:t>
      </w:r>
      <w:r>
        <w:rPr>
          <w:szCs w:val="22"/>
          <w:lang w:val="en-US"/>
        </w:rPr>
        <w:t>with a</w:t>
      </w:r>
      <w:r w:rsidR="007E5610">
        <w:rPr>
          <w:szCs w:val="22"/>
          <w:lang w:val="en-US"/>
        </w:rPr>
        <w:t xml:space="preserve"> combination of </w:t>
      </w:r>
      <w:r w:rsidR="00C8669E">
        <w:rPr>
          <w:szCs w:val="22"/>
          <w:lang w:val="en-US"/>
        </w:rPr>
        <w:t>population</w:t>
      </w:r>
      <w:r w:rsidR="007E5610">
        <w:rPr>
          <w:szCs w:val="22"/>
          <w:lang w:val="en-US"/>
        </w:rPr>
        <w:t xml:space="preserve"> pressure and proximity aspects of green space accessibility m</w:t>
      </w:r>
      <w:r w:rsidR="007E5610">
        <w:rPr>
          <w:szCs w:val="22"/>
          <w:lang w:val="en-US"/>
        </w:rPr>
        <w:t xml:space="preserve">ight prove promising to detect </w:t>
      </w:r>
      <w:r w:rsidR="007E5610">
        <w:rPr>
          <w:szCs w:val="22"/>
          <w:lang w:val="en-US"/>
        </w:rPr>
        <w:t>mismatch</w:t>
      </w:r>
      <w:r w:rsidR="00F152E6">
        <w:rPr>
          <w:szCs w:val="22"/>
          <w:lang w:val="en-US"/>
        </w:rPr>
        <w:t>es</w:t>
      </w:r>
      <w:r w:rsidR="007E5610">
        <w:rPr>
          <w:szCs w:val="22"/>
          <w:lang w:val="en-US"/>
        </w:rPr>
        <w:t xml:space="preserve"> between </w:t>
      </w:r>
      <w:r w:rsidR="00F152E6">
        <w:rPr>
          <w:szCs w:val="22"/>
          <w:lang w:val="en-US"/>
        </w:rPr>
        <w:t xml:space="preserve">UGS </w:t>
      </w:r>
      <w:r w:rsidR="007E5610">
        <w:rPr>
          <w:szCs w:val="22"/>
          <w:lang w:val="en-US"/>
        </w:rPr>
        <w:t>supply and demand.</w:t>
      </w:r>
    </w:p>
    <w:p w14:paraId="5A0AE52D" w14:textId="04EDCD57" w:rsidR="00CD6026" w:rsidRPr="008E1619" w:rsidRDefault="007E5610" w:rsidP="00182018">
      <w:pPr>
        <w:widowControl/>
        <w:suppressAutoHyphens w:val="0"/>
        <w:ind w:left="720"/>
        <w:rPr>
          <w:szCs w:val="22"/>
          <w:lang w:val="en-US"/>
        </w:rPr>
      </w:pPr>
      <w:r>
        <w:rPr>
          <w:szCs w:val="22"/>
          <w:lang w:val="en-US"/>
        </w:rPr>
        <w:t>No comparable studies using e.g. a building-based approach on a European scale</w:t>
      </w:r>
    </w:p>
    <w:p w14:paraId="01043679" w14:textId="77777777" w:rsidR="008E1619" w:rsidRPr="006551EA" w:rsidRDefault="008E1619" w:rsidP="00182018">
      <w:pPr>
        <w:widowControl/>
        <w:suppressAutoHyphens w:val="0"/>
        <w:ind w:left="720"/>
        <w:rPr>
          <w:b/>
          <w:szCs w:val="22"/>
          <w:lang w:val="en-US"/>
        </w:rPr>
      </w:pPr>
    </w:p>
    <w:p w14:paraId="19AA6D11" w14:textId="77777777" w:rsidR="008E1619" w:rsidRPr="008E1619" w:rsidRDefault="008E1619" w:rsidP="00182018">
      <w:pPr>
        <w:widowControl/>
        <w:suppressAutoHyphens w:val="0"/>
        <w:ind w:left="720"/>
        <w:rPr>
          <w:color w:val="FF0000"/>
          <w:szCs w:val="22"/>
          <w:lang w:val="en-US"/>
        </w:rPr>
      </w:pPr>
      <w:r w:rsidRPr="008E1619">
        <w:rPr>
          <w:color w:val="FF0000"/>
          <w:szCs w:val="22"/>
          <w:lang w:val="en-US"/>
        </w:rPr>
        <w:t>Improving the modeling of the walkable environment / service connecting area for urban green spaces (UGS) in European cities based on a proximity approach</w:t>
      </w:r>
    </w:p>
    <w:p w14:paraId="3A26E5FE" w14:textId="77777777" w:rsidR="008E1619" w:rsidRPr="008E1619" w:rsidRDefault="008E1619" w:rsidP="00182018">
      <w:pPr>
        <w:widowControl/>
        <w:suppressAutoHyphens w:val="0"/>
        <w:ind w:left="720"/>
        <w:rPr>
          <w:color w:val="FF0000"/>
          <w:szCs w:val="22"/>
          <w:lang w:val="en-US"/>
        </w:rPr>
      </w:pPr>
      <w:r w:rsidRPr="008E1619">
        <w:rPr>
          <w:color w:val="FF0000"/>
          <w:szCs w:val="22"/>
          <w:lang w:val="en-US"/>
        </w:rPr>
        <w:t>Provide solutions for easy-to-handle / understandable indicators based on publicly available data and software</w:t>
      </w:r>
    </w:p>
    <w:p w14:paraId="015204D3" w14:textId="77777777" w:rsidR="008E1619" w:rsidRPr="008E1619" w:rsidRDefault="008E1619" w:rsidP="00182018">
      <w:pPr>
        <w:widowControl/>
        <w:suppressAutoHyphens w:val="0"/>
        <w:ind w:left="720"/>
        <w:rPr>
          <w:color w:val="FF0000"/>
          <w:szCs w:val="22"/>
          <w:lang w:val="en-US"/>
        </w:rPr>
      </w:pPr>
      <w:r w:rsidRPr="008E1619">
        <w:rPr>
          <w:color w:val="FF0000"/>
          <w:szCs w:val="22"/>
          <w:lang w:val="en-US"/>
        </w:rPr>
        <w:t>Develop an approach to combine high-resolution data with a comparative approach</w:t>
      </w:r>
    </w:p>
    <w:p w14:paraId="6F06CCDB" w14:textId="77777777" w:rsidR="00CD6026" w:rsidRDefault="00CD6026">
      <w:pPr>
        <w:widowControl/>
        <w:suppressAutoHyphens w:val="0"/>
        <w:rPr>
          <w:szCs w:val="22"/>
          <w:lang w:val="en-US"/>
        </w:rPr>
      </w:pPr>
    </w:p>
    <w:p w14:paraId="72EDE1C5" w14:textId="771C895B" w:rsidR="00CD6026" w:rsidRDefault="00182018">
      <w:pPr>
        <w:widowControl/>
        <w:suppressAutoHyphens w:val="0"/>
        <w:rPr>
          <w:b/>
          <w:szCs w:val="22"/>
          <w:lang w:val="en-US"/>
        </w:rPr>
      </w:pPr>
      <w:r>
        <w:rPr>
          <w:b/>
          <w:szCs w:val="22"/>
          <w:lang w:val="en-US"/>
        </w:rPr>
        <w:t>%</w:t>
      </w:r>
      <w:r w:rsidR="007E5610">
        <w:rPr>
          <w:b/>
          <w:szCs w:val="22"/>
          <w:lang w:val="en-US"/>
        </w:rPr>
        <w:t xml:space="preserve">Part </w:t>
      </w:r>
      <w:r w:rsidR="007E5610">
        <w:rPr>
          <w:b/>
          <w:szCs w:val="22"/>
          <w:lang w:val="en-US"/>
        </w:rPr>
        <w:t>3</w:t>
      </w:r>
      <w:r w:rsidR="007E5610">
        <w:rPr>
          <w:b/>
          <w:szCs w:val="22"/>
          <w:lang w:val="en-US"/>
        </w:rPr>
        <w:t>: Objectives</w:t>
      </w:r>
    </w:p>
    <w:p w14:paraId="02AAE36C" w14:textId="77777777" w:rsidR="00CD6026" w:rsidRDefault="007E5610" w:rsidP="00B75DBF">
      <w:pPr>
        <w:widowControl/>
        <w:suppressAutoHyphens w:val="0"/>
        <w:ind w:left="720"/>
        <w:rPr>
          <w:szCs w:val="22"/>
          <w:lang w:val="en-US"/>
        </w:rPr>
      </w:pPr>
      <w:r>
        <w:rPr>
          <w:szCs w:val="22"/>
          <w:lang w:val="en-US"/>
        </w:rPr>
        <w:t xml:space="preserve">Modeling the </w:t>
      </w:r>
      <w:r>
        <w:rPr>
          <w:i/>
          <w:szCs w:val="22"/>
          <w:lang w:val="en-US"/>
        </w:rPr>
        <w:t>walkable environment</w:t>
      </w:r>
      <w:r>
        <w:rPr>
          <w:szCs w:val="22"/>
          <w:lang w:val="en-US"/>
        </w:rPr>
        <w:t xml:space="preserve"> of European cities by including the three perspectives mentioned above and using a network characteristics approach.</w:t>
      </w:r>
    </w:p>
    <w:p w14:paraId="70E361BA" w14:textId="77777777" w:rsidR="00CD6026" w:rsidRDefault="007E5610" w:rsidP="00B75DBF">
      <w:pPr>
        <w:widowControl/>
        <w:suppressAutoHyphens w:val="0"/>
        <w:ind w:left="720"/>
        <w:rPr>
          <w:szCs w:val="22"/>
          <w:lang w:val="en-US"/>
        </w:rPr>
      </w:pPr>
      <w:r>
        <w:rPr>
          <w:szCs w:val="22"/>
          <w:lang w:val="en-US"/>
        </w:rPr>
        <w:t>We want to answer the questions:</w:t>
      </w:r>
    </w:p>
    <w:p w14:paraId="5E28FEF4" w14:textId="77777777" w:rsidR="00CD6026" w:rsidRDefault="007E5610" w:rsidP="00B75DBF">
      <w:pPr>
        <w:pStyle w:val="CommentText"/>
        <w:ind w:left="1080"/>
        <w:rPr>
          <w:sz w:val="22"/>
          <w:szCs w:val="22"/>
          <w:lang w:val="en-US"/>
        </w:rPr>
      </w:pPr>
      <w:r>
        <w:rPr>
          <w:sz w:val="22"/>
          <w:szCs w:val="22"/>
          <w:lang w:val="en-US"/>
        </w:rPr>
        <w:t>What does a modeling approach look like that estimates the walkability between green space supply and dem</w:t>
      </w:r>
      <w:r>
        <w:rPr>
          <w:sz w:val="22"/>
          <w:szCs w:val="22"/>
          <w:lang w:val="en-US"/>
        </w:rPr>
        <w:t xml:space="preserve">and in cities? </w:t>
      </w:r>
    </w:p>
    <w:p w14:paraId="65C9B413" w14:textId="77777777" w:rsidR="00CD6026" w:rsidRDefault="007E5610" w:rsidP="00B75DBF">
      <w:pPr>
        <w:pStyle w:val="CommentText"/>
        <w:ind w:left="1080"/>
        <w:rPr>
          <w:sz w:val="22"/>
          <w:szCs w:val="22"/>
          <w:lang w:val="en-US"/>
        </w:rPr>
      </w:pPr>
      <w:r>
        <w:rPr>
          <w:sz w:val="22"/>
          <w:szCs w:val="22"/>
          <w:lang w:val="en-US"/>
        </w:rPr>
        <w:t>(How to incorporate publicly accessible data and open source software in order to allow i.) a reproduction over time (e.g. with more recent data), ii.) assessments in data-scare regions, and iii.) comparative approaches covering a larger sa</w:t>
      </w:r>
      <w:r>
        <w:rPr>
          <w:sz w:val="22"/>
          <w:szCs w:val="22"/>
          <w:lang w:val="en-US"/>
        </w:rPr>
        <w:t>mple of cities)</w:t>
      </w:r>
    </w:p>
    <w:p w14:paraId="060E2A27" w14:textId="77777777" w:rsidR="00CD6026" w:rsidRDefault="007E5610" w:rsidP="00B75DBF">
      <w:pPr>
        <w:widowControl/>
        <w:suppressAutoHyphens w:val="0"/>
        <w:ind w:left="1080"/>
        <w:rPr>
          <w:szCs w:val="22"/>
          <w:lang w:val="en-US"/>
        </w:rPr>
      </w:pPr>
      <w:r>
        <w:rPr>
          <w:szCs w:val="22"/>
          <w:lang w:val="en-US"/>
        </w:rPr>
        <w:t>How can easily understandable and applicable indicators be used in order to support urban planning in detecting mismatches between demand and supply?</w:t>
      </w:r>
      <w:bookmarkStart w:id="6" w:name="page8R_mcid5"/>
      <w:bookmarkEnd w:id="6"/>
    </w:p>
    <w:p w14:paraId="6873C733" w14:textId="0B3D76AE" w:rsidR="00CD6026" w:rsidRDefault="007E5610" w:rsidP="00B75DBF">
      <w:pPr>
        <w:widowControl/>
        <w:suppressAutoHyphens w:val="0"/>
        <w:ind w:left="720"/>
        <w:rPr>
          <w:szCs w:val="22"/>
          <w:lang w:val="en-US"/>
        </w:rPr>
      </w:pPr>
      <w:r>
        <w:rPr>
          <w:szCs w:val="22"/>
          <w:lang w:val="en-US"/>
        </w:rPr>
        <w:t xml:space="preserve">Our objectives are to </w:t>
      </w:r>
      <w:r>
        <w:rPr>
          <w:szCs w:val="22"/>
          <w:lang w:val="en-US"/>
        </w:rPr>
        <w:t>develop modeling approach that applies walkability indices, to co</w:t>
      </w:r>
      <w:r>
        <w:rPr>
          <w:szCs w:val="22"/>
          <w:lang w:val="en-US"/>
        </w:rPr>
        <w:t>mparing the results on a European scale and to implement the indices by showing possible use cases for city planners.</w:t>
      </w:r>
    </w:p>
    <w:p w14:paraId="29072623" w14:textId="77777777" w:rsidR="00CD6026" w:rsidRDefault="00CD6026" w:rsidP="00C8669E">
      <w:pPr>
        <w:widowControl/>
        <w:suppressAutoHyphens w:val="0"/>
        <w:rPr>
          <w:szCs w:val="22"/>
          <w:lang w:val="en-US"/>
        </w:rPr>
      </w:pPr>
    </w:p>
    <w:p w14:paraId="124EE775" w14:textId="3DF07D68" w:rsidR="00CD6026" w:rsidRDefault="00B02CCD">
      <w:pPr>
        <w:rPr>
          <w:b/>
          <w:szCs w:val="22"/>
          <w:lang w:val="en-US"/>
        </w:rPr>
      </w:pPr>
      <w:r>
        <w:rPr>
          <w:b/>
          <w:szCs w:val="22"/>
          <w:lang w:val="en-US"/>
        </w:rPr>
        <w:t>%</w:t>
      </w:r>
      <w:commentRangeStart w:id="7"/>
      <w:r w:rsidR="007E5610">
        <w:rPr>
          <w:b/>
          <w:szCs w:val="22"/>
          <w:lang w:val="en-US"/>
        </w:rPr>
        <w:t>Part 4: Conceptualization</w:t>
      </w:r>
      <w:commentRangeEnd w:id="7"/>
      <w:r w:rsidR="007E5610">
        <w:commentReference w:id="7"/>
      </w:r>
    </w:p>
    <w:p w14:paraId="781225B4" w14:textId="61F67CFD" w:rsidR="00CD6026" w:rsidRDefault="00F66828">
      <w:pPr>
        <w:widowControl/>
        <w:suppressAutoHyphens w:val="0"/>
        <w:rPr>
          <w:szCs w:val="22"/>
          <w:lang w:val="en-US"/>
        </w:rPr>
      </w:pPr>
      <w:r>
        <w:rPr>
          <w:szCs w:val="22"/>
          <w:lang w:val="en-US"/>
        </w:rPr>
        <w:t>A</w:t>
      </w:r>
      <w:r w:rsidR="007E5610">
        <w:rPr>
          <w:szCs w:val="22"/>
          <w:lang w:val="en-US"/>
        </w:rPr>
        <w:t xml:space="preserve">vailability </w:t>
      </w:r>
      <w:r>
        <w:rPr>
          <w:szCs w:val="22"/>
          <w:lang w:val="en-US"/>
        </w:rPr>
        <w:t>and a</w:t>
      </w:r>
      <w:r>
        <w:rPr>
          <w:szCs w:val="22"/>
          <w:lang w:val="en-US"/>
        </w:rPr>
        <w:t>ccessibility</w:t>
      </w:r>
      <w:r>
        <w:rPr>
          <w:szCs w:val="22"/>
          <w:lang w:val="en-US"/>
        </w:rPr>
        <w:t xml:space="preserve"> </w:t>
      </w:r>
      <w:r w:rsidR="007E5610">
        <w:rPr>
          <w:szCs w:val="22"/>
          <w:lang w:val="en-US"/>
        </w:rPr>
        <w:t xml:space="preserve">of </w:t>
      </w:r>
      <w:r w:rsidR="007E5610">
        <w:rPr>
          <w:szCs w:val="22"/>
          <w:lang w:val="en-US"/>
        </w:rPr>
        <w:t>UGS:</w:t>
      </w:r>
    </w:p>
    <w:p w14:paraId="6B3D5F0D" w14:textId="77777777" w:rsidR="00CD6026" w:rsidRDefault="007E5610">
      <w:pPr>
        <w:widowControl/>
        <w:numPr>
          <w:ilvl w:val="1"/>
          <w:numId w:val="2"/>
        </w:numPr>
        <w:suppressAutoHyphens w:val="0"/>
        <w:rPr>
          <w:szCs w:val="22"/>
          <w:lang w:val="en-US"/>
        </w:rPr>
      </w:pPr>
      <w:r>
        <w:rPr>
          <w:szCs w:val="22"/>
          <w:lang w:val="en-US"/>
        </w:rPr>
        <w:t>The availability of UGS can be defined by the “amount of green area in a defined distance to where urban residents live” (Kabisch et al. 2016).</w:t>
      </w:r>
    </w:p>
    <w:p w14:paraId="2C746EE2" w14:textId="77777777" w:rsidR="00CD6026" w:rsidRDefault="007E5610">
      <w:pPr>
        <w:widowControl/>
        <w:numPr>
          <w:ilvl w:val="1"/>
          <w:numId w:val="2"/>
        </w:numPr>
        <w:suppressAutoHyphens w:val="0"/>
        <w:rPr>
          <w:szCs w:val="22"/>
          <w:lang w:val="en-US"/>
        </w:rPr>
      </w:pPr>
      <w:r>
        <w:rPr>
          <w:szCs w:val="22"/>
          <w:lang w:val="en-US"/>
        </w:rPr>
        <w:lastRenderedPageBreak/>
        <w:t>Having actual access to UGS might be limited by additional factors</w:t>
      </w:r>
      <w:r>
        <w:rPr>
          <w:szCs w:val="22"/>
          <w:lang w:val="en-US"/>
        </w:rPr>
        <w:t>,</w:t>
      </w:r>
      <w:r>
        <w:rPr>
          <w:szCs w:val="22"/>
          <w:lang w:val="en-US"/>
        </w:rPr>
        <w:t xml:space="preserve"> though. </w:t>
      </w:r>
    </w:p>
    <w:p w14:paraId="09CEA301" w14:textId="1C685F1C" w:rsidR="00CD6026" w:rsidRDefault="007E5610">
      <w:pPr>
        <w:widowControl/>
        <w:numPr>
          <w:ilvl w:val="1"/>
          <w:numId w:val="2"/>
        </w:numPr>
        <w:suppressAutoHyphens w:val="0"/>
        <w:rPr>
          <w:szCs w:val="22"/>
          <w:lang w:val="en-US"/>
        </w:rPr>
      </w:pPr>
      <w:r>
        <w:rPr>
          <w:szCs w:val="22"/>
          <w:lang w:val="en-US"/>
        </w:rPr>
        <w:t xml:space="preserve">The physical accessibility, for example, can be limited by fences, </w:t>
      </w:r>
      <w:r>
        <w:rPr>
          <w:szCs w:val="22"/>
          <w:lang w:val="en-US"/>
        </w:rPr>
        <w:t>opening hours of an UGS, or</w:t>
      </w:r>
      <w:r>
        <w:rPr>
          <w:szCs w:val="22"/>
          <w:lang w:val="en-US"/>
        </w:rPr>
        <w:t xml:space="preserve"> the</w:t>
      </w:r>
      <w:r>
        <w:rPr>
          <w:szCs w:val="22"/>
          <w:lang w:val="en-US"/>
        </w:rPr>
        <w:t xml:space="preserve"> detours</w:t>
      </w:r>
      <w:r>
        <w:rPr>
          <w:szCs w:val="22"/>
          <w:lang w:val="en-US"/>
        </w:rPr>
        <w:t xml:space="preserve"> people have to take to reach them</w:t>
      </w:r>
      <w:r>
        <w:rPr>
          <w:szCs w:val="22"/>
          <w:lang w:val="en-US"/>
        </w:rPr>
        <w:t xml:space="preserve">. </w:t>
      </w:r>
    </w:p>
    <w:p w14:paraId="57501B1A" w14:textId="77777777" w:rsidR="00CD6026" w:rsidRDefault="007E5610">
      <w:pPr>
        <w:widowControl/>
        <w:numPr>
          <w:ilvl w:val="1"/>
          <w:numId w:val="2"/>
        </w:numPr>
        <w:suppressAutoHyphens w:val="0"/>
        <w:rPr>
          <w:szCs w:val="22"/>
          <w:lang w:val="en-US"/>
        </w:rPr>
      </w:pPr>
      <w:r>
        <w:rPr>
          <w:szCs w:val="22"/>
          <w:lang w:val="en-US"/>
        </w:rPr>
        <w:t>Additionally, accessibility may be limited by perceived overcrowding effects through population pressur</w:t>
      </w:r>
      <w:r>
        <w:rPr>
          <w:szCs w:val="22"/>
          <w:lang w:val="en-US"/>
        </w:rPr>
        <w:t xml:space="preserve">e (Kabisch et al 2016, </w:t>
      </w:r>
      <w:proofErr w:type="spellStart"/>
      <w:r>
        <w:rPr>
          <w:szCs w:val="22"/>
          <w:lang w:val="en-US"/>
        </w:rPr>
        <w:t>Wollf</w:t>
      </w:r>
      <w:proofErr w:type="spellEnd"/>
      <w:r>
        <w:rPr>
          <w:szCs w:val="22"/>
          <w:lang w:val="en-US"/>
        </w:rPr>
        <w:t xml:space="preserve"> et al. 2020).</w:t>
      </w:r>
    </w:p>
    <w:p w14:paraId="372CA80F" w14:textId="3B2D112A" w:rsidR="00CD6026" w:rsidRDefault="007E5610">
      <w:pPr>
        <w:pStyle w:val="ListParagraph"/>
        <w:widowControl/>
        <w:numPr>
          <w:ilvl w:val="1"/>
          <w:numId w:val="2"/>
        </w:numPr>
        <w:suppressAutoHyphens w:val="0"/>
        <w:rPr>
          <w:szCs w:val="22"/>
          <w:lang w:val="en-US"/>
        </w:rPr>
      </w:pPr>
      <w:r>
        <w:rPr>
          <w:szCs w:val="22"/>
          <w:lang w:val="en-US"/>
        </w:rPr>
        <w:t xml:space="preserve">As </w:t>
      </w:r>
      <w:commentRangeStart w:id="8"/>
      <w:r>
        <w:rPr>
          <w:szCs w:val="22"/>
          <w:lang w:val="en-US"/>
        </w:rPr>
        <w:t xml:space="preserve">use intensity </w:t>
      </w:r>
      <w:commentRangeEnd w:id="8"/>
      <w:r>
        <w:commentReference w:id="8"/>
      </w:r>
      <w:r>
        <w:rPr>
          <w:szCs w:val="22"/>
          <w:lang w:val="en-US"/>
        </w:rPr>
        <w:t>can influence ES, it can create a mismatch between supply and demand (Syrbe &amp; Grunewald</w:t>
      </w:r>
      <w:r>
        <w:rPr>
          <w:szCs w:val="22"/>
          <w:lang w:val="en-US"/>
        </w:rPr>
        <w:t xml:space="preserve"> 2017</w:t>
      </w:r>
      <w:r>
        <w:rPr>
          <w:szCs w:val="22"/>
          <w:lang w:val="en-US"/>
        </w:rPr>
        <w:t xml:space="preserve">). </w:t>
      </w:r>
    </w:p>
    <w:p w14:paraId="47382BB4" w14:textId="77777777" w:rsidR="00CD6026" w:rsidRDefault="00CD6026">
      <w:pPr>
        <w:widowControl/>
        <w:suppressAutoHyphens w:val="0"/>
        <w:rPr>
          <w:szCs w:val="22"/>
          <w:lang w:val="en-US"/>
        </w:rPr>
      </w:pPr>
    </w:p>
    <w:p w14:paraId="50F17394" w14:textId="41DF62D1" w:rsidR="00CD6026" w:rsidRDefault="007E5610">
      <w:pPr>
        <w:widowControl/>
        <w:suppressAutoHyphens w:val="0"/>
        <w:rPr>
          <w:szCs w:val="22"/>
          <w:lang w:val="en-US"/>
        </w:rPr>
      </w:pPr>
      <w:commentRangeStart w:id="9"/>
      <w:r>
        <w:rPr>
          <w:szCs w:val="22"/>
          <w:lang w:val="en-US"/>
        </w:rPr>
        <w:t xml:space="preserve">SPA </w:t>
      </w:r>
      <w:r w:rsidR="00437426">
        <w:rPr>
          <w:szCs w:val="22"/>
          <w:lang w:val="en-US"/>
        </w:rPr>
        <w:t>and</w:t>
      </w:r>
      <w:r>
        <w:rPr>
          <w:szCs w:val="22"/>
          <w:lang w:val="en-US"/>
        </w:rPr>
        <w:t xml:space="preserve"> S</w:t>
      </w:r>
      <w:r w:rsidR="001539B5">
        <w:rPr>
          <w:szCs w:val="22"/>
          <w:lang w:val="en-US"/>
        </w:rPr>
        <w:t>D</w:t>
      </w:r>
      <w:r>
        <w:rPr>
          <w:szCs w:val="22"/>
          <w:lang w:val="en-US"/>
        </w:rPr>
        <w:t>A</w:t>
      </w:r>
      <w:commentRangeEnd w:id="9"/>
      <w:r>
        <w:commentReference w:id="9"/>
      </w:r>
    </w:p>
    <w:p w14:paraId="59EBD0C7" w14:textId="55887F45" w:rsidR="00CD6026" w:rsidRDefault="007E5610">
      <w:pPr>
        <w:widowControl/>
        <w:numPr>
          <w:ilvl w:val="0"/>
          <w:numId w:val="3"/>
        </w:numPr>
        <w:suppressAutoHyphens w:val="0"/>
        <w:rPr>
          <w:szCs w:val="22"/>
          <w:lang w:val="en-US"/>
        </w:rPr>
      </w:pPr>
      <w:r>
        <w:rPr>
          <w:szCs w:val="22"/>
          <w:lang w:val="en-US"/>
        </w:rPr>
        <w:t xml:space="preserve">Since ES are rarely consumed by humans at the same place where they are produced </w:t>
      </w:r>
      <w:r>
        <w:rPr>
          <w:szCs w:val="22"/>
          <w:lang w:val="en-US"/>
        </w:rPr>
        <w:t>by the ecosystem, we distinguish service p</w:t>
      </w:r>
      <w:r w:rsidR="00437426">
        <w:rPr>
          <w:szCs w:val="22"/>
          <w:lang w:val="en-US"/>
        </w:rPr>
        <w:t>roviding</w:t>
      </w:r>
      <w:r>
        <w:rPr>
          <w:szCs w:val="22"/>
          <w:lang w:val="en-US"/>
        </w:rPr>
        <w:t xml:space="preserve"> areas (SPA) and service </w:t>
      </w:r>
      <w:r w:rsidR="00437426">
        <w:rPr>
          <w:szCs w:val="22"/>
          <w:lang w:val="en-US"/>
        </w:rPr>
        <w:t>demanding</w:t>
      </w:r>
      <w:r>
        <w:rPr>
          <w:szCs w:val="22"/>
          <w:lang w:val="en-US"/>
        </w:rPr>
        <w:t xml:space="preserve"> areas (S</w:t>
      </w:r>
      <w:r w:rsidR="00437426">
        <w:rPr>
          <w:szCs w:val="22"/>
          <w:lang w:val="en-US"/>
        </w:rPr>
        <w:t>D</w:t>
      </w:r>
      <w:r>
        <w:rPr>
          <w:szCs w:val="22"/>
          <w:lang w:val="en-US"/>
        </w:rPr>
        <w:t>A) (Fisher et al. 2009, Syrbe and Walz, 2012).</w:t>
      </w:r>
    </w:p>
    <w:p w14:paraId="46B53E3B" w14:textId="77777777" w:rsidR="00CD6026" w:rsidRDefault="007E5610">
      <w:pPr>
        <w:pStyle w:val="ListParagraph"/>
        <w:widowControl/>
        <w:numPr>
          <w:ilvl w:val="0"/>
          <w:numId w:val="3"/>
        </w:numPr>
        <w:suppressAutoHyphens w:val="0"/>
        <w:rPr>
          <w:szCs w:val="22"/>
          <w:lang w:val="en-US"/>
        </w:rPr>
      </w:pPr>
      <w:r>
        <w:rPr>
          <w:szCs w:val="22"/>
          <w:lang w:val="en-US"/>
        </w:rPr>
        <w:t xml:space="preserve">Service providing areas (SPA) represent the supplying side, the spatial unit where the ES are generated. </w:t>
      </w:r>
    </w:p>
    <w:p w14:paraId="32213267" w14:textId="1C4BAA4E" w:rsidR="00CD6026" w:rsidRDefault="007E5610">
      <w:pPr>
        <w:pStyle w:val="ListParagraph"/>
        <w:widowControl/>
        <w:numPr>
          <w:ilvl w:val="0"/>
          <w:numId w:val="3"/>
        </w:numPr>
        <w:suppressAutoHyphens w:val="0"/>
        <w:rPr>
          <w:szCs w:val="22"/>
          <w:lang w:val="en-US"/>
        </w:rPr>
      </w:pPr>
      <w:r>
        <w:rPr>
          <w:szCs w:val="22"/>
          <w:lang w:val="en-US"/>
        </w:rPr>
        <w:t>Service</w:t>
      </w:r>
      <w:r>
        <w:rPr>
          <w:szCs w:val="22"/>
          <w:lang w:val="en-US"/>
        </w:rPr>
        <w:t xml:space="preserve"> </w:t>
      </w:r>
      <w:r w:rsidR="00437426">
        <w:rPr>
          <w:szCs w:val="22"/>
          <w:lang w:val="en-US"/>
        </w:rPr>
        <w:t>demanding</w:t>
      </w:r>
      <w:r>
        <w:rPr>
          <w:szCs w:val="22"/>
          <w:lang w:val="en-US"/>
        </w:rPr>
        <w:t xml:space="preserve"> areas (S</w:t>
      </w:r>
      <w:r w:rsidR="00437426">
        <w:rPr>
          <w:szCs w:val="22"/>
          <w:lang w:val="en-US"/>
        </w:rPr>
        <w:t>D</w:t>
      </w:r>
      <w:r>
        <w:rPr>
          <w:szCs w:val="22"/>
          <w:lang w:val="en-US"/>
        </w:rPr>
        <w:t xml:space="preserve">A) embody the demand side, </w:t>
      </w:r>
      <w:r w:rsidR="001539B5">
        <w:rPr>
          <w:szCs w:val="22"/>
          <w:lang w:val="en-US"/>
        </w:rPr>
        <w:t>e.g. the place where people live</w:t>
      </w:r>
      <w:r>
        <w:rPr>
          <w:szCs w:val="22"/>
          <w:lang w:val="en-US"/>
        </w:rPr>
        <w:t xml:space="preserve"> (</w:t>
      </w:r>
      <w:proofErr w:type="spellStart"/>
      <w:r w:rsidR="00437426">
        <w:rPr>
          <w:szCs w:val="22"/>
          <w:lang w:val="en-US"/>
        </w:rPr>
        <w:t>Dworczyk</w:t>
      </w:r>
      <w:proofErr w:type="spellEnd"/>
      <w:r w:rsidR="00437426">
        <w:rPr>
          <w:szCs w:val="22"/>
          <w:lang w:val="en-US"/>
        </w:rPr>
        <w:t xml:space="preserve"> &amp; Burkhard 2021</w:t>
      </w:r>
      <w:r>
        <w:rPr>
          <w:szCs w:val="22"/>
          <w:lang w:val="en-US"/>
        </w:rPr>
        <w:t>).</w:t>
      </w:r>
    </w:p>
    <w:p w14:paraId="3E977282" w14:textId="2BEA18CD" w:rsidR="00CD6026" w:rsidRDefault="007E5610">
      <w:pPr>
        <w:pStyle w:val="ListParagraph"/>
        <w:widowControl/>
        <w:numPr>
          <w:ilvl w:val="0"/>
          <w:numId w:val="3"/>
        </w:numPr>
        <w:suppressAutoHyphens w:val="0"/>
        <w:rPr>
          <w:szCs w:val="22"/>
          <w:lang w:val="en-US"/>
        </w:rPr>
      </w:pPr>
      <w:r>
        <w:rPr>
          <w:szCs w:val="22"/>
          <w:lang w:val="en-US"/>
        </w:rPr>
        <w:t>In the case of UGS in and urban environment, the UGS are the SPA and the residential areas or buildings are the S</w:t>
      </w:r>
      <w:r w:rsidR="00BA5386">
        <w:rPr>
          <w:szCs w:val="22"/>
          <w:lang w:val="en-US"/>
        </w:rPr>
        <w:t>D</w:t>
      </w:r>
      <w:r>
        <w:rPr>
          <w:szCs w:val="22"/>
          <w:lang w:val="en-US"/>
        </w:rPr>
        <w:t xml:space="preserve">A. </w:t>
      </w:r>
    </w:p>
    <w:p w14:paraId="5310BDF1" w14:textId="77777777" w:rsidR="00CD6026" w:rsidRDefault="00CD6026">
      <w:pPr>
        <w:rPr>
          <w:szCs w:val="22"/>
          <w:lang w:val="en-US"/>
        </w:rPr>
      </w:pPr>
    </w:p>
    <w:p w14:paraId="4453A2CA" w14:textId="77777777" w:rsidR="00CD6026" w:rsidRDefault="00CD6026">
      <w:pPr>
        <w:widowControl/>
        <w:suppressAutoHyphens w:val="0"/>
        <w:ind w:left="1080"/>
        <w:rPr>
          <w:szCs w:val="22"/>
          <w:lang w:val="en-US"/>
        </w:rPr>
      </w:pPr>
    </w:p>
    <w:p w14:paraId="5798E9DC" w14:textId="2651C56E" w:rsidR="00CD6026" w:rsidRDefault="007E5610">
      <w:pPr>
        <w:widowControl/>
        <w:suppressAutoHyphens w:val="0"/>
        <w:rPr>
          <w:szCs w:val="22"/>
          <w:lang w:val="en-US"/>
        </w:rPr>
      </w:pPr>
      <w:r>
        <w:rPr>
          <w:szCs w:val="22"/>
          <w:lang w:val="en-US"/>
        </w:rPr>
        <w:t>SCA = modeling space between SPA and S</w:t>
      </w:r>
      <w:r w:rsidR="00BA5386">
        <w:rPr>
          <w:szCs w:val="22"/>
          <w:lang w:val="en-US"/>
        </w:rPr>
        <w:t>D</w:t>
      </w:r>
      <w:r>
        <w:rPr>
          <w:szCs w:val="22"/>
          <w:lang w:val="en-US"/>
        </w:rPr>
        <w:t>A</w:t>
      </w:r>
    </w:p>
    <w:p w14:paraId="20508BE5" w14:textId="016C4203" w:rsidR="00CD6026" w:rsidRDefault="007E5610">
      <w:pPr>
        <w:pStyle w:val="ListParagraph"/>
        <w:widowControl/>
        <w:numPr>
          <w:ilvl w:val="1"/>
          <w:numId w:val="2"/>
        </w:numPr>
        <w:suppressAutoHyphens w:val="0"/>
        <w:rPr>
          <w:szCs w:val="22"/>
          <w:lang w:val="en-US"/>
        </w:rPr>
      </w:pPr>
      <w:r>
        <w:rPr>
          <w:szCs w:val="22"/>
          <w:lang w:val="en-US"/>
        </w:rPr>
        <w:t>In order to account for physical and perceived barriers to green space access, it is beneficial to take a look at the space between SPA and S</w:t>
      </w:r>
      <w:r w:rsidR="009A7120">
        <w:rPr>
          <w:szCs w:val="22"/>
          <w:lang w:val="en-US"/>
        </w:rPr>
        <w:t>D</w:t>
      </w:r>
      <w:r>
        <w:rPr>
          <w:szCs w:val="22"/>
          <w:lang w:val="en-US"/>
        </w:rPr>
        <w:t>A (</w:t>
      </w:r>
      <w:commentRangeStart w:id="10"/>
      <w:r>
        <w:rPr>
          <w:szCs w:val="22"/>
          <w:lang w:val="en-US"/>
        </w:rPr>
        <w:t>Syrbe &amp; Walz 2012</w:t>
      </w:r>
      <w:commentRangeEnd w:id="10"/>
      <w:r>
        <w:commentReference w:id="10"/>
      </w:r>
      <w:r w:rsidR="009A7120">
        <w:rPr>
          <w:szCs w:val="22"/>
          <w:lang w:val="en-US"/>
        </w:rPr>
        <w:t xml:space="preserve">, </w:t>
      </w:r>
      <w:proofErr w:type="spellStart"/>
      <w:r w:rsidR="009A7120">
        <w:rPr>
          <w:szCs w:val="22"/>
          <w:lang w:val="en-US"/>
        </w:rPr>
        <w:t>Dworczyk</w:t>
      </w:r>
      <w:proofErr w:type="spellEnd"/>
      <w:r w:rsidR="009A7120">
        <w:rPr>
          <w:szCs w:val="22"/>
          <w:lang w:val="en-US"/>
        </w:rPr>
        <w:t xml:space="preserve"> &amp; Burkhard 2021</w:t>
      </w:r>
      <w:r>
        <w:rPr>
          <w:szCs w:val="22"/>
          <w:lang w:val="en-US"/>
        </w:rPr>
        <w:t>).</w:t>
      </w:r>
    </w:p>
    <w:p w14:paraId="7D513E96" w14:textId="706043AE" w:rsidR="00CD6026" w:rsidRDefault="007E5610" w:rsidP="00E91D79">
      <w:pPr>
        <w:pStyle w:val="ListParagraph"/>
        <w:widowControl/>
        <w:numPr>
          <w:ilvl w:val="1"/>
          <w:numId w:val="2"/>
        </w:numPr>
        <w:suppressAutoHyphens w:val="0"/>
        <w:rPr>
          <w:szCs w:val="22"/>
          <w:lang w:val="en-US"/>
        </w:rPr>
      </w:pPr>
      <w:r>
        <w:rPr>
          <w:szCs w:val="22"/>
          <w:lang w:val="en-US"/>
        </w:rPr>
        <w:t xml:space="preserve">As stated above, </w:t>
      </w:r>
      <w:r w:rsidR="00E91D79">
        <w:rPr>
          <w:szCs w:val="22"/>
          <w:lang w:val="en-US"/>
        </w:rPr>
        <w:t>also called the service connecting area (SCA),</w:t>
      </w:r>
    </w:p>
    <w:p w14:paraId="13E8CDCB" w14:textId="77777777" w:rsidR="00E91D79" w:rsidRDefault="00E91D79" w:rsidP="00E91D79">
      <w:pPr>
        <w:pStyle w:val="ListParagraph"/>
        <w:widowControl/>
        <w:numPr>
          <w:ilvl w:val="1"/>
          <w:numId w:val="2"/>
        </w:numPr>
        <w:suppressAutoHyphens w:val="0"/>
        <w:rPr>
          <w:szCs w:val="22"/>
          <w:lang w:val="en-US"/>
        </w:rPr>
      </w:pPr>
    </w:p>
    <w:p w14:paraId="30DAF6F5" w14:textId="77777777" w:rsidR="00CD6026" w:rsidRDefault="007E5610">
      <w:pPr>
        <w:widowControl/>
        <w:suppressAutoHyphens w:val="0"/>
        <w:rPr>
          <w:szCs w:val="22"/>
          <w:lang w:val="en-US"/>
        </w:rPr>
      </w:pPr>
      <w:r>
        <w:rPr>
          <w:szCs w:val="22"/>
          <w:lang w:val="en-US"/>
        </w:rPr>
        <w:t>P</w:t>
      </w:r>
      <w:r>
        <w:rPr>
          <w:szCs w:val="22"/>
          <w:lang w:val="en-US"/>
        </w:rPr>
        <w:t xml:space="preserve">roximity = Modeling green space proximity in cities important (SCA for green space and population </w:t>
      </w:r>
      <w:r>
        <w:rPr>
          <w:szCs w:val="22"/>
          <w:lang w:val="en-US"/>
        </w:rPr>
        <w:t>in cities)</w:t>
      </w:r>
    </w:p>
    <w:p w14:paraId="5B40DAC3" w14:textId="77777777" w:rsidR="00CD6026" w:rsidRDefault="007E5610">
      <w:pPr>
        <w:widowControl/>
        <w:numPr>
          <w:ilvl w:val="1"/>
          <w:numId w:val="2"/>
        </w:numPr>
        <w:suppressAutoHyphens w:val="0"/>
        <w:rPr>
          <w:szCs w:val="22"/>
          <w:lang w:val="en-US"/>
        </w:rPr>
      </w:pPr>
      <w:r>
        <w:rPr>
          <w:szCs w:val="22"/>
          <w:lang w:val="en-US"/>
        </w:rPr>
        <w:t>Three perspectives have been used in past studies to tackle model the availability and accessibility of UGS:</w:t>
      </w:r>
    </w:p>
    <w:p w14:paraId="621548CC" w14:textId="77777777" w:rsidR="00CD6026" w:rsidRDefault="007E5610">
      <w:pPr>
        <w:widowControl/>
        <w:numPr>
          <w:ilvl w:val="1"/>
          <w:numId w:val="2"/>
        </w:numPr>
        <w:suppressAutoHyphens w:val="0"/>
        <w:rPr>
          <w:szCs w:val="22"/>
          <w:lang w:val="en-US"/>
        </w:rPr>
      </w:pPr>
      <w:r>
        <w:rPr>
          <w:szCs w:val="22"/>
          <w:lang w:val="en-US"/>
        </w:rPr>
        <w:t>The provision perspective looks at the flow from green area to buildings, thus, focusing on UGS provision (area / person).</w:t>
      </w:r>
    </w:p>
    <w:p w14:paraId="6596B1C5" w14:textId="77777777" w:rsidR="00CD6026" w:rsidRDefault="007E5610">
      <w:pPr>
        <w:widowControl/>
        <w:numPr>
          <w:ilvl w:val="1"/>
          <w:numId w:val="2"/>
        </w:numPr>
        <w:suppressAutoHyphens w:val="0"/>
        <w:rPr>
          <w:szCs w:val="22"/>
          <w:lang w:val="en-US"/>
        </w:rPr>
      </w:pPr>
      <w:r>
        <w:rPr>
          <w:szCs w:val="22"/>
          <w:lang w:val="en-US"/>
        </w:rPr>
        <w:t>Secondly, the</w:t>
      </w:r>
      <w:r>
        <w:rPr>
          <w:szCs w:val="22"/>
          <w:lang w:val="en-US"/>
        </w:rPr>
        <w:t xml:space="preserve"> pressure perspective describes the flow from residential buildings (i.e. the population) to the UGS.</w:t>
      </w:r>
    </w:p>
    <w:p w14:paraId="612EAF7A" w14:textId="77777777" w:rsidR="00CD6026" w:rsidRDefault="007E5610">
      <w:pPr>
        <w:widowControl/>
        <w:numPr>
          <w:ilvl w:val="1"/>
          <w:numId w:val="2"/>
        </w:numPr>
        <w:suppressAutoHyphens w:val="0"/>
        <w:rPr>
          <w:szCs w:val="22"/>
          <w:lang w:val="en-US"/>
        </w:rPr>
      </w:pPr>
      <w:r>
        <w:rPr>
          <w:szCs w:val="22"/>
          <w:lang w:val="en-US"/>
        </w:rPr>
        <w:t>The focus here lies on the pressure on UGS or the demand for green areas (person / area).</w:t>
      </w:r>
    </w:p>
    <w:p w14:paraId="570EBE26" w14:textId="0814767C" w:rsidR="00CD6026" w:rsidRDefault="007E5610">
      <w:pPr>
        <w:widowControl/>
        <w:numPr>
          <w:ilvl w:val="1"/>
          <w:numId w:val="2"/>
        </w:numPr>
        <w:suppressAutoHyphens w:val="0"/>
        <w:rPr>
          <w:szCs w:val="22"/>
          <w:lang w:val="en-US"/>
        </w:rPr>
      </w:pPr>
      <w:r>
        <w:rPr>
          <w:szCs w:val="22"/>
          <w:lang w:val="en-US"/>
        </w:rPr>
        <w:t xml:space="preserve">Lastly, </w:t>
      </w:r>
      <w:commentRangeStart w:id="11"/>
      <w:r>
        <w:rPr>
          <w:szCs w:val="22"/>
          <w:lang w:val="en-US"/>
        </w:rPr>
        <w:t xml:space="preserve">the proximity </w:t>
      </w:r>
      <w:commentRangeEnd w:id="11"/>
      <w:r>
        <w:commentReference w:id="11"/>
      </w:r>
      <w:r>
        <w:rPr>
          <w:szCs w:val="22"/>
          <w:lang w:val="en-US"/>
        </w:rPr>
        <w:t xml:space="preserve">perspective </w:t>
      </w:r>
      <w:r w:rsidR="002E3F65">
        <w:rPr>
          <w:szCs w:val="22"/>
          <w:lang w:val="en-US"/>
        </w:rPr>
        <w:t>considers</w:t>
      </w:r>
      <w:r>
        <w:rPr>
          <w:szCs w:val="22"/>
          <w:lang w:val="en-US"/>
        </w:rPr>
        <w:t xml:space="preserve"> the </w:t>
      </w:r>
      <w:r>
        <w:rPr>
          <w:szCs w:val="22"/>
          <w:lang w:val="en-US"/>
        </w:rPr>
        <w:t>space between supply and demand. (minimum or average distance). A proximity perspective is necessary to account for barriers and network characteristics like overcrowding effects. (Wolff, 2021).</w:t>
      </w:r>
    </w:p>
    <w:p w14:paraId="46862570" w14:textId="77777777" w:rsidR="00AD7454" w:rsidRPr="00AD7454" w:rsidRDefault="00AD7454" w:rsidP="00AD7454">
      <w:pPr>
        <w:pStyle w:val="ListParagraph"/>
        <w:widowControl/>
        <w:suppressAutoHyphens w:val="0"/>
        <w:rPr>
          <w:szCs w:val="22"/>
          <w:lang w:val="en-US"/>
        </w:rPr>
      </w:pPr>
    </w:p>
    <w:p w14:paraId="23570AC3" w14:textId="77777777" w:rsidR="00AD7454" w:rsidRPr="00AD7454" w:rsidRDefault="00AD7454" w:rsidP="00AD7454">
      <w:pPr>
        <w:pStyle w:val="ListParagraph"/>
        <w:widowControl/>
        <w:numPr>
          <w:ilvl w:val="0"/>
          <w:numId w:val="2"/>
        </w:numPr>
        <w:suppressAutoHyphens w:val="0"/>
        <w:rPr>
          <w:szCs w:val="22"/>
          <w:lang w:val="en-US"/>
        </w:rPr>
      </w:pPr>
      <w:r w:rsidRPr="00AD7454">
        <w:rPr>
          <w:szCs w:val="22"/>
          <w:lang w:val="en-US"/>
        </w:rPr>
        <w:t>Furthermore, green space proximity measures have been found to be among the most important factors influencing perceived accessibility (, especially for minority groups) (Wang et al. 2015, Ibes, 2015).</w:t>
      </w:r>
    </w:p>
    <w:p w14:paraId="5D44A2D8" w14:textId="77777777" w:rsidR="00AD7454" w:rsidRPr="00AD7454" w:rsidRDefault="00AD7454" w:rsidP="00AD7454">
      <w:pPr>
        <w:pStyle w:val="ListParagraph"/>
        <w:widowControl/>
        <w:numPr>
          <w:ilvl w:val="0"/>
          <w:numId w:val="2"/>
        </w:numPr>
        <w:suppressAutoHyphens w:val="0"/>
        <w:rPr>
          <w:szCs w:val="22"/>
          <w:lang w:val="en-US"/>
        </w:rPr>
      </w:pPr>
    </w:p>
    <w:p w14:paraId="2D2827AA" w14:textId="77777777" w:rsidR="00AD7454" w:rsidRPr="00AD7454" w:rsidRDefault="00AD7454" w:rsidP="00AD7454">
      <w:pPr>
        <w:pStyle w:val="ListParagraph"/>
        <w:widowControl/>
        <w:numPr>
          <w:ilvl w:val="0"/>
          <w:numId w:val="2"/>
        </w:numPr>
        <w:suppressAutoHyphens w:val="0"/>
        <w:rPr>
          <w:szCs w:val="22"/>
          <w:lang w:val="en-US"/>
        </w:rPr>
      </w:pPr>
      <w:r w:rsidRPr="00AD7454">
        <w:rPr>
          <w:szCs w:val="22"/>
          <w:lang w:val="en-US"/>
        </w:rPr>
        <w:t>Mapping capacity, flow and demand of ES in urban areas has been found to facilitate urban planning (Baró et al, 2016).</w:t>
      </w:r>
    </w:p>
    <w:p w14:paraId="78866D83" w14:textId="77777777" w:rsidR="00AD7454" w:rsidRPr="00AD7454" w:rsidRDefault="00AD7454" w:rsidP="00AD7454">
      <w:pPr>
        <w:pStyle w:val="ListParagraph"/>
        <w:widowControl/>
        <w:numPr>
          <w:ilvl w:val="0"/>
          <w:numId w:val="2"/>
        </w:numPr>
        <w:suppressAutoHyphens w:val="0"/>
        <w:rPr>
          <w:szCs w:val="22"/>
          <w:lang w:val="en-US"/>
        </w:rPr>
      </w:pPr>
    </w:p>
    <w:p w14:paraId="582422BD" w14:textId="77777777" w:rsidR="00AD7454" w:rsidRPr="00AD7454" w:rsidRDefault="00AD7454" w:rsidP="00AD7454">
      <w:pPr>
        <w:pStyle w:val="ListParagraph"/>
        <w:widowControl/>
        <w:numPr>
          <w:ilvl w:val="0"/>
          <w:numId w:val="2"/>
        </w:numPr>
        <w:suppressAutoHyphens w:val="0"/>
        <w:rPr>
          <w:szCs w:val="22"/>
          <w:lang w:val="en-US"/>
        </w:rPr>
      </w:pPr>
      <w:r w:rsidRPr="00AD7454">
        <w:rPr>
          <w:szCs w:val="22"/>
          <w:lang w:val="en-US"/>
        </w:rPr>
        <w:t>Using the Euclidean distance as threshold in spatial models has been found to underestimate spatial distances and to overestimate the provision of UGS in contrast to using network distance (Moseley et al. 2013, Sander et al. 2010).</w:t>
      </w:r>
    </w:p>
    <w:p w14:paraId="6BA1A80C" w14:textId="77777777" w:rsidR="00CD6026" w:rsidRDefault="00CD6026">
      <w:pPr>
        <w:widowControl/>
        <w:suppressAutoHyphens w:val="0"/>
        <w:rPr>
          <w:szCs w:val="22"/>
          <w:lang w:val="en-US"/>
        </w:rPr>
      </w:pPr>
    </w:p>
    <w:sectPr w:rsidR="00CD6026">
      <w:pgSz w:w="11906" w:h="16838"/>
      <w:pgMar w:top="1417" w:right="1417" w:bottom="1134" w:left="1417" w:header="0" w:footer="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olff, Manuel" w:date="2022-06-17T10:34:00Z" w:initials="WM">
    <w:p w14:paraId="2C178EA0" w14:textId="77777777" w:rsidR="00CD6026" w:rsidRDefault="007E5610">
      <w:r w:rsidRPr="00301E18">
        <w:rPr>
          <w:rFonts w:ascii="Liberation Serif" w:eastAsia="Segoe UI" w:hAnsi="Liberation Serif" w:cs="Tahoma"/>
          <w:kern w:val="0"/>
          <w:sz w:val="24"/>
          <w:lang w:eastAsia="en-US" w:bidi="en-US"/>
        </w:rPr>
        <w:t xml:space="preserve">Erstmal </w:t>
      </w:r>
      <w:proofErr w:type="spellStart"/>
      <w:r w:rsidRPr="00301E18">
        <w:rPr>
          <w:rFonts w:ascii="Liberation Serif" w:eastAsia="Segoe UI" w:hAnsi="Liberation Serif" w:cs="Tahoma"/>
          <w:kern w:val="0"/>
          <w:sz w:val="24"/>
          <w:lang w:eastAsia="en-US" w:bidi="en-US"/>
        </w:rPr>
        <w:t>einführung</w:t>
      </w:r>
      <w:proofErr w:type="spellEnd"/>
      <w:r w:rsidRPr="00301E18">
        <w:rPr>
          <w:rFonts w:ascii="Liberation Serif" w:eastAsia="Segoe UI" w:hAnsi="Liberation Serif" w:cs="Tahoma"/>
          <w:kern w:val="0"/>
          <w:sz w:val="24"/>
          <w:lang w:eastAsia="en-US" w:bidi="en-US"/>
        </w:rPr>
        <w:t xml:space="preserve"> zu </w:t>
      </w:r>
      <w:proofErr w:type="spellStart"/>
      <w:r w:rsidRPr="00301E18">
        <w:rPr>
          <w:rFonts w:ascii="Liberation Serif" w:eastAsia="Segoe UI" w:hAnsi="Liberation Serif" w:cs="Tahoma"/>
          <w:kern w:val="0"/>
          <w:sz w:val="24"/>
          <w:lang w:eastAsia="en-US" w:bidi="en-US"/>
        </w:rPr>
        <w:t>accessibility</w:t>
      </w:r>
      <w:proofErr w:type="spellEnd"/>
      <w:r w:rsidRPr="00301E18">
        <w:rPr>
          <w:rFonts w:ascii="Liberation Serif" w:eastAsia="Segoe UI" w:hAnsi="Liberation Serif" w:cs="Tahoma"/>
          <w:kern w:val="0"/>
          <w:sz w:val="24"/>
          <w:lang w:eastAsia="en-US" w:bidi="en-US"/>
        </w:rPr>
        <w:t xml:space="preserve"> zu </w:t>
      </w:r>
      <w:proofErr w:type="spellStart"/>
      <w:r w:rsidRPr="00301E18">
        <w:rPr>
          <w:rFonts w:ascii="Liberation Serif" w:eastAsia="Segoe UI" w:hAnsi="Liberation Serif" w:cs="Tahoma"/>
          <w:kern w:val="0"/>
          <w:sz w:val="24"/>
          <w:lang w:eastAsia="en-US" w:bidi="en-US"/>
        </w:rPr>
        <w:t>green</w:t>
      </w:r>
      <w:proofErr w:type="spellEnd"/>
      <w:r w:rsidRPr="00301E18">
        <w:rPr>
          <w:rFonts w:ascii="Liberation Serif" w:eastAsia="Segoe UI" w:hAnsi="Liberation Serif" w:cs="Tahoma"/>
          <w:kern w:val="0"/>
          <w:sz w:val="24"/>
          <w:lang w:eastAsia="en-US" w:bidi="en-US"/>
        </w:rPr>
        <w:t xml:space="preserve"> </w:t>
      </w:r>
      <w:proofErr w:type="spellStart"/>
      <w:r w:rsidRPr="00301E18">
        <w:rPr>
          <w:rFonts w:ascii="Liberation Serif" w:eastAsia="Segoe UI" w:hAnsi="Liberation Serif" w:cs="Tahoma"/>
          <w:kern w:val="0"/>
          <w:sz w:val="24"/>
          <w:lang w:eastAsia="en-US" w:bidi="en-US"/>
        </w:rPr>
        <w:t>spaces</w:t>
      </w:r>
      <w:proofErr w:type="spellEnd"/>
      <w:r w:rsidRPr="00301E18">
        <w:rPr>
          <w:rFonts w:ascii="Liberation Serif" w:eastAsia="Segoe UI" w:hAnsi="Liberation Serif" w:cs="Tahoma"/>
          <w:kern w:val="0"/>
          <w:sz w:val="24"/>
          <w:lang w:eastAsia="en-US" w:bidi="en-US"/>
        </w:rPr>
        <w:t xml:space="preserve"> (</w:t>
      </w:r>
      <w:proofErr w:type="spellStart"/>
      <w:r w:rsidRPr="00301E18">
        <w:rPr>
          <w:rFonts w:ascii="Liberation Serif" w:eastAsia="Segoe UI" w:hAnsi="Liberation Serif" w:cs="Tahoma"/>
          <w:kern w:val="0"/>
          <w:sz w:val="24"/>
          <w:lang w:eastAsia="en-US" w:bidi="en-US"/>
        </w:rPr>
        <w:t>paper</w:t>
      </w:r>
      <w:proofErr w:type="spellEnd"/>
      <w:r w:rsidRPr="00301E18">
        <w:rPr>
          <w:rFonts w:ascii="Liberation Serif" w:eastAsia="Segoe UI" w:hAnsi="Liberation Serif" w:cs="Tahoma"/>
          <w:kern w:val="0"/>
          <w:sz w:val="24"/>
          <w:lang w:eastAsia="en-US" w:bidi="en-US"/>
        </w:rPr>
        <w:t xml:space="preserve"> </w:t>
      </w:r>
      <w:r w:rsidRPr="00301E18">
        <w:rPr>
          <w:rFonts w:ascii="Liberation Serif" w:eastAsia="Segoe UI" w:hAnsi="Liberation Serif" w:cs="Tahoma"/>
          <w:kern w:val="0"/>
          <w:sz w:val="24"/>
          <w:lang w:eastAsia="en-US" w:bidi="en-US"/>
        </w:rPr>
        <w:t xml:space="preserve">von </w:t>
      </w:r>
      <w:proofErr w:type="spellStart"/>
      <w:r w:rsidRPr="00301E18">
        <w:rPr>
          <w:rFonts w:ascii="Liberation Serif" w:eastAsia="Segoe UI" w:hAnsi="Liberation Serif" w:cs="Tahoma"/>
          <w:kern w:val="0"/>
          <w:sz w:val="24"/>
          <w:lang w:eastAsia="en-US" w:bidi="en-US"/>
        </w:rPr>
        <w:t>poleman</w:t>
      </w:r>
      <w:proofErr w:type="spellEnd"/>
      <w:r w:rsidRPr="00301E18">
        <w:rPr>
          <w:rFonts w:ascii="Liberation Serif" w:eastAsia="Segoe UI" w:hAnsi="Liberation Serif" w:cs="Tahoma"/>
          <w:kern w:val="0"/>
          <w:sz w:val="24"/>
          <w:lang w:eastAsia="en-US" w:bidi="en-US"/>
        </w:rPr>
        <w:t xml:space="preserve">, </w:t>
      </w:r>
      <w:proofErr w:type="spellStart"/>
      <w:r w:rsidRPr="00301E18">
        <w:rPr>
          <w:rFonts w:ascii="Liberation Serif" w:eastAsia="Segoe UI" w:hAnsi="Liberation Serif" w:cs="Tahoma"/>
          <w:kern w:val="0"/>
          <w:sz w:val="24"/>
          <w:lang w:eastAsia="en-US" w:bidi="en-US"/>
        </w:rPr>
        <w:t>kabisch</w:t>
      </w:r>
      <w:proofErr w:type="spellEnd"/>
      <w:r w:rsidRPr="00301E18">
        <w:rPr>
          <w:rFonts w:ascii="Liberation Serif" w:eastAsia="Segoe UI" w:hAnsi="Liberation Serif" w:cs="Tahoma"/>
          <w:kern w:val="0"/>
          <w:sz w:val="24"/>
          <w:lang w:eastAsia="en-US" w:bidi="en-US"/>
        </w:rPr>
        <w:t xml:space="preserve">, etc.) und zu dessen </w:t>
      </w:r>
      <w:proofErr w:type="spellStart"/>
      <w:r w:rsidRPr="00301E18">
        <w:rPr>
          <w:rFonts w:ascii="Liberation Serif" w:eastAsia="Segoe UI" w:hAnsi="Liberation Serif" w:cs="Tahoma"/>
          <w:kern w:val="0"/>
          <w:sz w:val="24"/>
          <w:lang w:eastAsia="en-US" w:bidi="en-US"/>
        </w:rPr>
        <w:t>benefits</w:t>
      </w:r>
      <w:proofErr w:type="spellEnd"/>
      <w:r w:rsidRPr="00301E18">
        <w:rPr>
          <w:rFonts w:ascii="Liberation Serif" w:eastAsia="Segoe UI" w:hAnsi="Liberation Serif" w:cs="Tahoma"/>
          <w:kern w:val="0"/>
          <w:sz w:val="24"/>
          <w:lang w:eastAsia="en-US" w:bidi="en-US"/>
        </w:rPr>
        <w:t xml:space="preserve"> (</w:t>
      </w:r>
      <w:proofErr w:type="spellStart"/>
      <w:r w:rsidRPr="00301E18">
        <w:rPr>
          <w:rFonts w:ascii="Liberation Serif" w:eastAsia="Segoe UI" w:hAnsi="Liberation Serif" w:cs="Tahoma"/>
          <w:kern w:val="0"/>
          <w:sz w:val="24"/>
          <w:lang w:eastAsia="en-US" w:bidi="en-US"/>
        </w:rPr>
        <w:t>ecosystem</w:t>
      </w:r>
      <w:proofErr w:type="spellEnd"/>
      <w:r w:rsidRPr="00301E18">
        <w:rPr>
          <w:rFonts w:ascii="Liberation Serif" w:eastAsia="Segoe UI" w:hAnsi="Liberation Serif" w:cs="Tahoma"/>
          <w:kern w:val="0"/>
          <w:sz w:val="24"/>
          <w:lang w:eastAsia="en-US" w:bidi="en-US"/>
        </w:rPr>
        <w:t xml:space="preserve"> </w:t>
      </w:r>
      <w:proofErr w:type="spellStart"/>
      <w:r w:rsidRPr="00301E18">
        <w:rPr>
          <w:rFonts w:ascii="Liberation Serif" w:eastAsia="Segoe UI" w:hAnsi="Liberation Serif" w:cs="Tahoma"/>
          <w:kern w:val="0"/>
          <w:sz w:val="24"/>
          <w:lang w:eastAsia="en-US" w:bidi="en-US"/>
        </w:rPr>
        <w:t>services</w:t>
      </w:r>
      <w:proofErr w:type="spellEnd"/>
      <w:r w:rsidRPr="00301E18">
        <w:rPr>
          <w:rFonts w:ascii="Liberation Serif" w:eastAsia="Segoe UI" w:hAnsi="Liberation Serif" w:cs="Tahoma"/>
          <w:kern w:val="0"/>
          <w:sz w:val="24"/>
          <w:lang w:eastAsia="en-US" w:bidi="en-US"/>
        </w:rPr>
        <w:t>)</w:t>
      </w:r>
    </w:p>
  </w:comment>
  <w:comment w:id="1" w:author="Wolff, Manuel" w:date="2022-06-17T10:37:00Z" w:initials="WM">
    <w:p w14:paraId="1EC76BFD" w14:textId="77777777" w:rsidR="00CD6026" w:rsidRDefault="007E5610">
      <w:r w:rsidRPr="00301E18">
        <w:rPr>
          <w:rFonts w:ascii="Liberation Serif" w:eastAsia="Segoe UI" w:hAnsi="Liberation Serif" w:cs="Tahoma"/>
          <w:kern w:val="0"/>
          <w:sz w:val="24"/>
          <w:lang w:eastAsia="en-US" w:bidi="en-US"/>
        </w:rPr>
        <w:t xml:space="preserve">Nur didaktische </w:t>
      </w:r>
      <w:proofErr w:type="spellStart"/>
      <w:r w:rsidRPr="00301E18">
        <w:rPr>
          <w:rFonts w:ascii="Liberation Serif" w:eastAsia="Segoe UI" w:hAnsi="Liberation Serif" w:cs="Tahoma"/>
          <w:kern w:val="0"/>
          <w:sz w:val="24"/>
          <w:lang w:eastAsia="en-US" w:bidi="en-US"/>
        </w:rPr>
        <w:t>überschriften</w:t>
      </w:r>
      <w:proofErr w:type="spellEnd"/>
      <w:r w:rsidRPr="00301E18">
        <w:rPr>
          <w:rFonts w:ascii="Liberation Serif" w:eastAsia="Segoe UI" w:hAnsi="Liberation Serif" w:cs="Tahoma"/>
          <w:kern w:val="0"/>
          <w:sz w:val="24"/>
          <w:lang w:eastAsia="en-US" w:bidi="en-US"/>
        </w:rPr>
        <w:t xml:space="preserve">, sollten nicht im finalen </w:t>
      </w:r>
      <w:proofErr w:type="spellStart"/>
      <w:r w:rsidRPr="00301E18">
        <w:rPr>
          <w:rFonts w:ascii="Liberation Serif" w:eastAsia="Segoe UI" w:hAnsi="Liberation Serif" w:cs="Tahoma"/>
          <w:kern w:val="0"/>
          <w:sz w:val="24"/>
          <w:lang w:eastAsia="en-US" w:bidi="en-US"/>
        </w:rPr>
        <w:t>paper</w:t>
      </w:r>
      <w:proofErr w:type="spellEnd"/>
      <w:r w:rsidRPr="00301E18">
        <w:rPr>
          <w:rFonts w:ascii="Liberation Serif" w:eastAsia="Segoe UI" w:hAnsi="Liberation Serif" w:cs="Tahoma"/>
          <w:kern w:val="0"/>
          <w:sz w:val="24"/>
          <w:lang w:eastAsia="en-US" w:bidi="en-US"/>
        </w:rPr>
        <w:t xml:space="preserve"> auftauchen</w:t>
      </w:r>
    </w:p>
  </w:comment>
  <w:comment w:id="4" w:author="Dagmar Haase" w:date="2022-06-18T18:15:00Z" w:initials="DH">
    <w:p w14:paraId="3BB32860" w14:textId="77777777" w:rsidR="00CD6026" w:rsidRDefault="007E5610">
      <w:r w:rsidRPr="00301E18">
        <w:rPr>
          <w:rFonts w:ascii="Liberation Serif" w:eastAsia="Segoe UI" w:hAnsi="Liberation Serif" w:cs="Tahoma"/>
          <w:kern w:val="0"/>
          <w:sz w:val="24"/>
          <w:lang w:eastAsia="en-US" w:bidi="en-US"/>
        </w:rPr>
        <w:t>Hier müssen definitiv mehr Quellen rein als die eine - sehr feine - von Manu. Das ist sonst zu enge...</w:t>
      </w:r>
    </w:p>
  </w:comment>
  <w:comment w:id="7" w:author="Wolff, Manuel" w:date="2022-06-17T11:34:00Z" w:initials="WM">
    <w:p w14:paraId="6320ADB6" w14:textId="77777777" w:rsidR="00CD6026" w:rsidRDefault="007E5610">
      <w:r w:rsidRPr="00301E18">
        <w:rPr>
          <w:rFonts w:ascii="Liberation Serif" w:eastAsia="Segoe UI" w:hAnsi="Liberation Serif" w:cs="Tahoma"/>
          <w:kern w:val="0"/>
          <w:sz w:val="24"/>
          <w:lang w:eastAsia="en-US" w:bidi="en-US"/>
        </w:rPr>
        <w:t xml:space="preserve">Je nachdem welches </w:t>
      </w:r>
      <w:proofErr w:type="spellStart"/>
      <w:r w:rsidRPr="00301E18">
        <w:rPr>
          <w:rFonts w:ascii="Liberation Serif" w:eastAsia="Segoe UI" w:hAnsi="Liberation Serif" w:cs="Tahoma"/>
          <w:kern w:val="0"/>
          <w:sz w:val="24"/>
          <w:lang w:eastAsia="en-US" w:bidi="en-US"/>
        </w:rPr>
        <w:t>journal</w:t>
      </w:r>
      <w:proofErr w:type="spellEnd"/>
      <w:r w:rsidRPr="00301E18">
        <w:rPr>
          <w:rFonts w:ascii="Liberation Serif" w:eastAsia="Segoe UI" w:hAnsi="Liberation Serif" w:cs="Tahoma"/>
          <w:kern w:val="0"/>
          <w:sz w:val="24"/>
          <w:lang w:eastAsia="en-US" w:bidi="en-US"/>
        </w:rPr>
        <w:t xml:space="preserve"> wandert dies entwed</w:t>
      </w:r>
      <w:r w:rsidRPr="00301E18">
        <w:rPr>
          <w:rFonts w:ascii="Liberation Serif" w:eastAsia="Segoe UI" w:hAnsi="Liberation Serif" w:cs="Tahoma"/>
          <w:kern w:val="0"/>
          <w:sz w:val="24"/>
          <w:lang w:eastAsia="en-US" w:bidi="en-US"/>
        </w:rPr>
        <w:t xml:space="preserve">er in die </w:t>
      </w:r>
      <w:proofErr w:type="spellStart"/>
      <w:r w:rsidRPr="00301E18">
        <w:rPr>
          <w:rFonts w:ascii="Liberation Serif" w:eastAsia="Segoe UI" w:hAnsi="Liberation Serif" w:cs="Tahoma"/>
          <w:kern w:val="0"/>
          <w:sz w:val="24"/>
          <w:lang w:eastAsia="en-US" w:bidi="en-US"/>
        </w:rPr>
        <w:t>intro</w:t>
      </w:r>
      <w:proofErr w:type="spellEnd"/>
      <w:r w:rsidRPr="00301E18">
        <w:rPr>
          <w:rFonts w:ascii="Liberation Serif" w:eastAsia="Segoe UI" w:hAnsi="Liberation Serif" w:cs="Tahoma"/>
          <w:kern w:val="0"/>
          <w:sz w:val="24"/>
          <w:lang w:eastAsia="en-US" w:bidi="en-US"/>
        </w:rPr>
        <w:t xml:space="preserve">, oder ist ein extra </w:t>
      </w:r>
      <w:proofErr w:type="spellStart"/>
      <w:r w:rsidRPr="00301E18">
        <w:rPr>
          <w:rFonts w:ascii="Liberation Serif" w:eastAsia="Segoe UI" w:hAnsi="Liberation Serif" w:cs="Tahoma"/>
          <w:kern w:val="0"/>
          <w:sz w:val="24"/>
          <w:lang w:eastAsia="en-US" w:bidi="en-US"/>
        </w:rPr>
        <w:t>kapitel</w:t>
      </w:r>
      <w:proofErr w:type="spellEnd"/>
      <w:r w:rsidRPr="00301E18">
        <w:rPr>
          <w:rFonts w:ascii="Liberation Serif" w:eastAsia="Segoe UI" w:hAnsi="Liberation Serif" w:cs="Tahoma"/>
          <w:kern w:val="0"/>
          <w:sz w:val="24"/>
          <w:lang w:eastAsia="en-US" w:bidi="en-US"/>
        </w:rPr>
        <w:t xml:space="preserve"> nach der </w:t>
      </w:r>
      <w:proofErr w:type="spellStart"/>
      <w:r w:rsidRPr="00301E18">
        <w:rPr>
          <w:rFonts w:ascii="Liberation Serif" w:eastAsia="Segoe UI" w:hAnsi="Liberation Serif" w:cs="Tahoma"/>
          <w:kern w:val="0"/>
          <w:sz w:val="24"/>
          <w:lang w:eastAsia="en-US" w:bidi="en-US"/>
        </w:rPr>
        <w:t>intro</w:t>
      </w:r>
      <w:proofErr w:type="spellEnd"/>
    </w:p>
    <w:p w14:paraId="77B4F9DA" w14:textId="77777777" w:rsidR="00CD6026" w:rsidRDefault="00CD6026"/>
    <w:p w14:paraId="74E21F1F" w14:textId="77777777" w:rsidR="00CD6026" w:rsidRDefault="007E5610">
      <w:r w:rsidRPr="00301E18">
        <w:rPr>
          <w:rFonts w:ascii="Liberation Serif" w:eastAsia="Segoe UI" w:hAnsi="Liberation Serif" w:cs="Tahoma"/>
          <w:kern w:val="0"/>
          <w:sz w:val="24"/>
          <w:lang w:eastAsia="en-US" w:bidi="en-US"/>
        </w:rPr>
        <w:t xml:space="preserve">Im </w:t>
      </w:r>
      <w:proofErr w:type="spellStart"/>
      <w:r w:rsidRPr="00301E18">
        <w:rPr>
          <w:rFonts w:ascii="Liberation Serif" w:eastAsia="Segoe UI" w:hAnsi="Liberation Serif" w:cs="Tahoma"/>
          <w:kern w:val="0"/>
          <w:sz w:val="24"/>
          <w:lang w:eastAsia="en-US" w:bidi="en-US"/>
        </w:rPr>
        <w:t>moment</w:t>
      </w:r>
      <w:proofErr w:type="spellEnd"/>
      <w:r w:rsidRPr="00301E18">
        <w:rPr>
          <w:rFonts w:ascii="Liberation Serif" w:eastAsia="Segoe UI" w:hAnsi="Liberation Serif" w:cs="Tahoma"/>
          <w:kern w:val="0"/>
          <w:sz w:val="24"/>
          <w:lang w:eastAsia="en-US" w:bidi="en-US"/>
        </w:rPr>
        <w:t xml:space="preserve"> würde ich fasst sagen, dass du mit dem </w:t>
      </w:r>
      <w:proofErr w:type="spellStart"/>
      <w:r w:rsidRPr="00301E18">
        <w:rPr>
          <w:rFonts w:ascii="Liberation Serif" w:eastAsia="Segoe UI" w:hAnsi="Liberation Serif" w:cs="Tahoma"/>
          <w:kern w:val="0"/>
          <w:sz w:val="24"/>
          <w:lang w:eastAsia="en-US" w:bidi="en-US"/>
        </w:rPr>
        <w:t>material</w:t>
      </w:r>
      <w:proofErr w:type="spellEnd"/>
      <w:r w:rsidRPr="00301E18">
        <w:rPr>
          <w:rFonts w:ascii="Liberation Serif" w:eastAsia="Segoe UI" w:hAnsi="Liberation Serif" w:cs="Tahoma"/>
          <w:kern w:val="0"/>
          <w:sz w:val="24"/>
          <w:lang w:eastAsia="en-US" w:bidi="en-US"/>
        </w:rPr>
        <w:t xml:space="preserve"> entweder ein </w:t>
      </w:r>
      <w:proofErr w:type="spellStart"/>
      <w:r w:rsidRPr="00301E18">
        <w:rPr>
          <w:rFonts w:ascii="Liberation Serif" w:eastAsia="Segoe UI" w:hAnsi="Liberation Serif" w:cs="Tahoma"/>
          <w:kern w:val="0"/>
          <w:sz w:val="24"/>
          <w:lang w:eastAsia="en-US" w:bidi="en-US"/>
        </w:rPr>
        <w:t>chapter</w:t>
      </w:r>
      <w:proofErr w:type="spellEnd"/>
      <w:r w:rsidRPr="00301E18">
        <w:rPr>
          <w:rFonts w:ascii="Liberation Serif" w:eastAsia="Segoe UI" w:hAnsi="Liberation Serif" w:cs="Tahoma"/>
          <w:kern w:val="0"/>
          <w:sz w:val="24"/>
          <w:lang w:eastAsia="en-US" w:bidi="en-US"/>
        </w:rPr>
        <w:t xml:space="preserve"> 2 machst, oder die </w:t>
      </w:r>
      <w:proofErr w:type="spellStart"/>
      <w:r w:rsidRPr="00301E18">
        <w:rPr>
          <w:rFonts w:ascii="Liberation Serif" w:eastAsia="Segoe UI" w:hAnsi="Liberation Serif" w:cs="Tahoma"/>
          <w:kern w:val="0"/>
          <w:sz w:val="24"/>
          <w:lang w:eastAsia="en-US" w:bidi="en-US"/>
        </w:rPr>
        <w:t>intro</w:t>
      </w:r>
      <w:proofErr w:type="spellEnd"/>
      <w:r w:rsidRPr="00301E18">
        <w:rPr>
          <w:rFonts w:ascii="Liberation Serif" w:eastAsia="Segoe UI" w:hAnsi="Liberation Serif" w:cs="Tahoma"/>
          <w:kern w:val="0"/>
          <w:sz w:val="24"/>
          <w:lang w:eastAsia="en-US" w:bidi="en-US"/>
        </w:rPr>
        <w:t xml:space="preserve"> in 2 sub-</w:t>
      </w:r>
      <w:proofErr w:type="spellStart"/>
      <w:r w:rsidRPr="00301E18">
        <w:rPr>
          <w:rFonts w:ascii="Liberation Serif" w:eastAsia="Segoe UI" w:hAnsi="Liberation Serif" w:cs="Tahoma"/>
          <w:kern w:val="0"/>
          <w:sz w:val="24"/>
          <w:lang w:eastAsia="en-US" w:bidi="en-US"/>
        </w:rPr>
        <w:t>chapters</w:t>
      </w:r>
      <w:proofErr w:type="spellEnd"/>
      <w:r w:rsidRPr="00301E18">
        <w:rPr>
          <w:rFonts w:ascii="Liberation Serif" w:eastAsia="Segoe UI" w:hAnsi="Liberation Serif" w:cs="Tahoma"/>
          <w:kern w:val="0"/>
          <w:sz w:val="24"/>
          <w:lang w:eastAsia="en-US" w:bidi="en-US"/>
        </w:rPr>
        <w:t xml:space="preserve"> teilst</w:t>
      </w:r>
    </w:p>
  </w:comment>
  <w:comment w:id="8" w:author="Wolff, Manuel" w:date="2022-06-17T10:45:00Z" w:initials="WM">
    <w:p w14:paraId="64BE02A2" w14:textId="77777777" w:rsidR="00CD6026" w:rsidRDefault="007E5610">
      <w:r w:rsidRPr="00301E18">
        <w:rPr>
          <w:rFonts w:ascii="Liberation Serif" w:eastAsia="Segoe UI" w:hAnsi="Liberation Serif" w:cs="Tahoma"/>
          <w:kern w:val="0"/>
          <w:sz w:val="24"/>
          <w:lang w:eastAsia="en-US" w:bidi="en-US"/>
        </w:rPr>
        <w:t xml:space="preserve">An der </w:t>
      </w:r>
      <w:proofErr w:type="spellStart"/>
      <w:r w:rsidRPr="00301E18">
        <w:rPr>
          <w:rFonts w:ascii="Liberation Serif" w:eastAsia="Segoe UI" w:hAnsi="Liberation Serif" w:cs="Tahoma"/>
          <w:kern w:val="0"/>
          <w:sz w:val="24"/>
          <w:lang w:eastAsia="en-US" w:bidi="en-US"/>
        </w:rPr>
        <w:t>stelle</w:t>
      </w:r>
      <w:proofErr w:type="spellEnd"/>
      <w:r w:rsidRPr="00301E18">
        <w:rPr>
          <w:rFonts w:ascii="Liberation Serif" w:eastAsia="Segoe UI" w:hAnsi="Liberation Serif" w:cs="Tahoma"/>
          <w:kern w:val="0"/>
          <w:sz w:val="24"/>
          <w:lang w:eastAsia="en-US" w:bidi="en-US"/>
        </w:rPr>
        <w:t xml:space="preserve"> zu SPA &amp; SBA hinleiten, davon dann zu SCA</w:t>
      </w:r>
    </w:p>
  </w:comment>
  <w:comment w:id="9" w:author="Wolff, Manuel" w:date="2022-06-17T10:42:00Z" w:initials="WM">
    <w:p w14:paraId="6877EDCC" w14:textId="77777777" w:rsidR="00CD6026" w:rsidRDefault="007E5610">
      <w:r w:rsidRPr="00301E18">
        <w:rPr>
          <w:rFonts w:ascii="Liberation Serif" w:eastAsia="Segoe UI" w:hAnsi="Liberation Serif" w:cs="Tahoma"/>
          <w:kern w:val="0"/>
          <w:sz w:val="24"/>
          <w:lang w:eastAsia="en-US" w:bidi="en-US"/>
        </w:rPr>
        <w:t xml:space="preserve">Genau, das hier sind die theoretisch-konzeptionellen </w:t>
      </w:r>
      <w:proofErr w:type="spellStart"/>
      <w:r w:rsidRPr="00301E18">
        <w:rPr>
          <w:rFonts w:ascii="Liberation Serif" w:eastAsia="Segoe UI" w:hAnsi="Liberation Serif" w:cs="Tahoma"/>
          <w:kern w:val="0"/>
          <w:sz w:val="24"/>
          <w:lang w:eastAsia="en-US" w:bidi="en-US"/>
        </w:rPr>
        <w:t>überlegungen</w:t>
      </w:r>
      <w:proofErr w:type="spellEnd"/>
      <w:r w:rsidRPr="00301E18">
        <w:rPr>
          <w:rFonts w:ascii="Liberation Serif" w:eastAsia="Segoe UI" w:hAnsi="Liberation Serif" w:cs="Tahoma"/>
          <w:kern w:val="0"/>
          <w:sz w:val="24"/>
          <w:lang w:eastAsia="en-US" w:bidi="en-US"/>
        </w:rPr>
        <w:t xml:space="preserve"> dazu, gerne die SCA (</w:t>
      </w:r>
      <w:proofErr w:type="spellStart"/>
      <w:r w:rsidRPr="00301E18">
        <w:rPr>
          <w:rFonts w:ascii="Liberation Serif" w:eastAsia="Segoe UI" w:hAnsi="Liberation Serif" w:cs="Tahoma"/>
          <w:kern w:val="0"/>
          <w:sz w:val="24"/>
          <w:lang w:eastAsia="en-US" w:bidi="en-US"/>
        </w:rPr>
        <w:t>service</w:t>
      </w:r>
      <w:proofErr w:type="spellEnd"/>
      <w:r w:rsidRPr="00301E18">
        <w:rPr>
          <w:rFonts w:ascii="Liberation Serif" w:eastAsia="Segoe UI" w:hAnsi="Liberation Serif" w:cs="Tahoma"/>
          <w:kern w:val="0"/>
          <w:sz w:val="24"/>
          <w:lang w:eastAsia="en-US" w:bidi="en-US"/>
        </w:rPr>
        <w:t xml:space="preserve"> </w:t>
      </w:r>
      <w:proofErr w:type="spellStart"/>
      <w:r w:rsidRPr="00301E18">
        <w:rPr>
          <w:rFonts w:ascii="Liberation Serif" w:eastAsia="Segoe UI" w:hAnsi="Liberation Serif" w:cs="Tahoma"/>
          <w:kern w:val="0"/>
          <w:sz w:val="24"/>
          <w:lang w:eastAsia="en-US" w:bidi="en-US"/>
        </w:rPr>
        <w:t>connecting</w:t>
      </w:r>
      <w:proofErr w:type="spellEnd"/>
      <w:r w:rsidRPr="00301E18">
        <w:rPr>
          <w:rFonts w:ascii="Liberation Serif" w:eastAsia="Segoe UI" w:hAnsi="Liberation Serif" w:cs="Tahoma"/>
          <w:kern w:val="0"/>
          <w:sz w:val="24"/>
          <w:lang w:eastAsia="en-US" w:bidi="en-US"/>
        </w:rPr>
        <w:t xml:space="preserve"> </w:t>
      </w:r>
      <w:proofErr w:type="spellStart"/>
      <w:r w:rsidRPr="00301E18">
        <w:rPr>
          <w:rFonts w:ascii="Liberation Serif" w:eastAsia="Segoe UI" w:hAnsi="Liberation Serif" w:cs="Tahoma"/>
          <w:kern w:val="0"/>
          <w:sz w:val="24"/>
          <w:lang w:eastAsia="en-US" w:bidi="en-US"/>
        </w:rPr>
        <w:t>areas</w:t>
      </w:r>
      <w:proofErr w:type="spellEnd"/>
      <w:r w:rsidRPr="00301E18">
        <w:rPr>
          <w:rFonts w:ascii="Liberation Serif" w:eastAsia="Segoe UI" w:hAnsi="Liberation Serif" w:cs="Tahoma"/>
          <w:kern w:val="0"/>
          <w:sz w:val="24"/>
          <w:lang w:eastAsia="en-US" w:bidi="en-US"/>
        </w:rPr>
        <w:t xml:space="preserve">) hier auswälzen, die sind </w:t>
      </w:r>
      <w:r w:rsidRPr="00301E18">
        <w:rPr>
          <w:rFonts w:ascii="Liberation Serif" w:eastAsia="Segoe UI" w:hAnsi="Liberation Serif" w:cs="Tahoma"/>
          <w:kern w:val="0"/>
          <w:sz w:val="24"/>
          <w:lang w:eastAsia="en-US" w:bidi="en-US"/>
        </w:rPr>
        <w:t xml:space="preserve">ja entscheiden für dich. Auch schon darauf hinleiten welche diese sein können für </w:t>
      </w:r>
      <w:proofErr w:type="spellStart"/>
      <w:r w:rsidRPr="00301E18">
        <w:rPr>
          <w:rFonts w:ascii="Liberation Serif" w:eastAsia="Segoe UI" w:hAnsi="Liberation Serif" w:cs="Tahoma"/>
          <w:kern w:val="0"/>
          <w:sz w:val="24"/>
          <w:lang w:eastAsia="en-US" w:bidi="en-US"/>
        </w:rPr>
        <w:t>recreation</w:t>
      </w:r>
      <w:proofErr w:type="spellEnd"/>
      <w:r w:rsidRPr="00301E18">
        <w:rPr>
          <w:rFonts w:ascii="Liberation Serif" w:eastAsia="Segoe UI" w:hAnsi="Liberation Serif" w:cs="Tahoma"/>
          <w:kern w:val="0"/>
          <w:sz w:val="24"/>
          <w:lang w:eastAsia="en-US" w:bidi="en-US"/>
        </w:rPr>
        <w:t xml:space="preserve"> (was ja dein </w:t>
      </w:r>
      <w:proofErr w:type="spellStart"/>
      <w:r w:rsidRPr="00301E18">
        <w:rPr>
          <w:rFonts w:ascii="Liberation Serif" w:eastAsia="Segoe UI" w:hAnsi="Liberation Serif" w:cs="Tahoma"/>
          <w:kern w:val="0"/>
          <w:sz w:val="24"/>
          <w:lang w:eastAsia="en-US" w:bidi="en-US"/>
        </w:rPr>
        <w:t>objective</w:t>
      </w:r>
      <w:proofErr w:type="spellEnd"/>
      <w:r w:rsidRPr="00301E18">
        <w:rPr>
          <w:rFonts w:ascii="Liberation Serif" w:eastAsia="Segoe UI" w:hAnsi="Liberation Serif" w:cs="Tahoma"/>
          <w:kern w:val="0"/>
          <w:sz w:val="24"/>
          <w:lang w:eastAsia="en-US" w:bidi="en-US"/>
        </w:rPr>
        <w:t xml:space="preserve"> </w:t>
      </w:r>
      <w:proofErr w:type="spellStart"/>
      <w:r w:rsidRPr="00301E18">
        <w:rPr>
          <w:rFonts w:ascii="Liberation Serif" w:eastAsia="Segoe UI" w:hAnsi="Liberation Serif" w:cs="Tahoma"/>
          <w:kern w:val="0"/>
          <w:sz w:val="24"/>
          <w:lang w:eastAsia="en-US" w:bidi="en-US"/>
        </w:rPr>
        <w:t>is</w:t>
      </w:r>
      <w:proofErr w:type="spellEnd"/>
      <w:r w:rsidRPr="00301E18">
        <w:rPr>
          <w:rFonts w:ascii="Liberation Serif" w:eastAsia="Segoe UI" w:hAnsi="Liberation Serif" w:cs="Tahoma"/>
          <w:kern w:val="0"/>
          <w:sz w:val="24"/>
          <w:lang w:eastAsia="en-US" w:bidi="en-US"/>
        </w:rPr>
        <w:t>)</w:t>
      </w:r>
    </w:p>
  </w:comment>
  <w:comment w:id="10" w:author="Wolff, Manuel" w:date="2022-06-17T10:46:00Z" w:initials="WM">
    <w:p w14:paraId="5BEA88FE" w14:textId="77777777" w:rsidR="00CD6026" w:rsidRDefault="007E5610">
      <w:r w:rsidRPr="00301E18">
        <w:rPr>
          <w:rFonts w:ascii="Liberation Serif" w:eastAsia="Segoe UI" w:hAnsi="Liberation Serif" w:cs="Tahoma"/>
          <w:kern w:val="0"/>
          <w:sz w:val="24"/>
          <w:lang w:eastAsia="en-US" w:bidi="en-US"/>
        </w:rPr>
        <w:t xml:space="preserve">Hier auch nochmal </w:t>
      </w:r>
      <w:proofErr w:type="spellStart"/>
      <w:r w:rsidRPr="00301E18">
        <w:rPr>
          <w:rFonts w:ascii="Liberation Serif" w:eastAsia="Segoe UI" w:hAnsi="Liberation Serif" w:cs="Tahoma"/>
          <w:kern w:val="0"/>
          <w:sz w:val="24"/>
          <w:lang w:eastAsia="en-US" w:bidi="en-US"/>
        </w:rPr>
        <w:t>neurere</w:t>
      </w:r>
      <w:proofErr w:type="spellEnd"/>
      <w:r w:rsidRPr="00301E18">
        <w:rPr>
          <w:rFonts w:ascii="Liberation Serif" w:eastAsia="Segoe UI" w:hAnsi="Liberation Serif" w:cs="Tahoma"/>
          <w:kern w:val="0"/>
          <w:sz w:val="24"/>
          <w:lang w:eastAsia="en-US" w:bidi="en-US"/>
        </w:rPr>
        <w:t xml:space="preserve"> </w:t>
      </w:r>
      <w:proofErr w:type="spellStart"/>
      <w:r w:rsidRPr="00301E18">
        <w:rPr>
          <w:rFonts w:ascii="Liberation Serif" w:eastAsia="Segoe UI" w:hAnsi="Liberation Serif" w:cs="Tahoma"/>
          <w:kern w:val="0"/>
          <w:sz w:val="24"/>
          <w:lang w:eastAsia="en-US" w:bidi="en-US"/>
        </w:rPr>
        <w:t>lit</w:t>
      </w:r>
      <w:proofErr w:type="spellEnd"/>
      <w:r w:rsidRPr="00301E18">
        <w:rPr>
          <w:rFonts w:ascii="Liberation Serif" w:eastAsia="Segoe UI" w:hAnsi="Liberation Serif" w:cs="Tahoma"/>
          <w:kern w:val="0"/>
          <w:sz w:val="24"/>
          <w:lang w:eastAsia="en-US" w:bidi="en-US"/>
        </w:rPr>
        <w:t xml:space="preserve"> suchen (wenig)</w:t>
      </w:r>
    </w:p>
  </w:comment>
  <w:comment w:id="11" w:author="Wolff, Manuel" w:date="2022-06-17T10:47:00Z" w:initials="WM">
    <w:p w14:paraId="4F9668F7" w14:textId="77777777" w:rsidR="00CD6026" w:rsidRDefault="007E5610">
      <w:r w:rsidRPr="00301E18">
        <w:rPr>
          <w:rFonts w:ascii="Liberation Serif" w:eastAsia="Segoe UI" w:hAnsi="Liberation Serif" w:cs="Tahoma"/>
          <w:kern w:val="0"/>
          <w:sz w:val="24"/>
          <w:lang w:eastAsia="en-US" w:bidi="en-US"/>
        </w:rPr>
        <w:t xml:space="preserve">Hier nochmal klar den </w:t>
      </w:r>
      <w:proofErr w:type="spellStart"/>
      <w:r w:rsidRPr="00301E18">
        <w:rPr>
          <w:rFonts w:ascii="Liberation Serif" w:eastAsia="Segoe UI" w:hAnsi="Liberation Serif" w:cs="Tahoma"/>
          <w:kern w:val="0"/>
          <w:sz w:val="24"/>
          <w:lang w:eastAsia="en-US" w:bidi="en-US"/>
        </w:rPr>
        <w:t>link</w:t>
      </w:r>
      <w:proofErr w:type="spellEnd"/>
      <w:r w:rsidRPr="00301E18">
        <w:rPr>
          <w:rFonts w:ascii="Liberation Serif" w:eastAsia="Segoe UI" w:hAnsi="Liberation Serif" w:cs="Tahoma"/>
          <w:kern w:val="0"/>
          <w:sz w:val="24"/>
          <w:lang w:eastAsia="en-US" w:bidi="en-US"/>
        </w:rPr>
        <w:t xml:space="preserve"> zu SCA herstellen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178EA0" w15:done="0"/>
  <w15:commentEx w15:paraId="1EC76BFD" w15:done="0"/>
  <w15:commentEx w15:paraId="3BB32860" w15:done="0"/>
  <w15:commentEx w15:paraId="74E21F1F" w15:done="0"/>
  <w15:commentEx w15:paraId="64BE02A2" w15:done="0"/>
  <w15:commentEx w15:paraId="6877EDCC" w15:done="0"/>
  <w15:commentEx w15:paraId="5BEA88FE" w15:done="0"/>
  <w15:commentEx w15:paraId="4F9668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178EA0" w16cid:durableId="265C28B0"/>
  <w16cid:commentId w16cid:paraId="1EC76BFD" w16cid:durableId="265C28B1"/>
  <w16cid:commentId w16cid:paraId="3BB32860" w16cid:durableId="265C28B7"/>
  <w16cid:commentId w16cid:paraId="74E21F1F" w16cid:durableId="265C28B8"/>
  <w16cid:commentId w16cid:paraId="64BE02A2" w16cid:durableId="265C28B9"/>
  <w16cid:commentId w16cid:paraId="6877EDCC" w16cid:durableId="265C28BA"/>
  <w16cid:commentId w16cid:paraId="5BEA88FE" w16cid:durableId="265C28BB"/>
  <w16cid:commentId w16cid:paraId="4F9668F7" w16cid:durableId="265C28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A59A6"/>
    <w:multiLevelType w:val="multilevel"/>
    <w:tmpl w:val="E09694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75E04D5"/>
    <w:multiLevelType w:val="hybridMultilevel"/>
    <w:tmpl w:val="1958A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905619"/>
    <w:multiLevelType w:val="multilevel"/>
    <w:tmpl w:val="8390D15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3" w15:restartNumberingAfterBreak="0">
    <w:nsid w:val="6F990070"/>
    <w:multiLevelType w:val="multilevel"/>
    <w:tmpl w:val="EB3E5AD2"/>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4" w15:restartNumberingAfterBreak="0">
    <w:nsid w:val="7AD921F6"/>
    <w:multiLevelType w:val="multilevel"/>
    <w:tmpl w:val="14B4ACBC"/>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026"/>
    <w:rsid w:val="000011AB"/>
    <w:rsid w:val="00021CEB"/>
    <w:rsid w:val="0003575D"/>
    <w:rsid w:val="00066E6E"/>
    <w:rsid w:val="00081E2E"/>
    <w:rsid w:val="00082FD2"/>
    <w:rsid w:val="000D22A9"/>
    <w:rsid w:val="000D6301"/>
    <w:rsid w:val="000F16DF"/>
    <w:rsid w:val="00126622"/>
    <w:rsid w:val="001539B5"/>
    <w:rsid w:val="00182018"/>
    <w:rsid w:val="001F0554"/>
    <w:rsid w:val="00291DF1"/>
    <w:rsid w:val="002C2041"/>
    <w:rsid w:val="002C4822"/>
    <w:rsid w:val="002E3F65"/>
    <w:rsid w:val="00301E18"/>
    <w:rsid w:val="003605BE"/>
    <w:rsid w:val="003777C6"/>
    <w:rsid w:val="003D2DCB"/>
    <w:rsid w:val="003E60D2"/>
    <w:rsid w:val="00407137"/>
    <w:rsid w:val="00407EC3"/>
    <w:rsid w:val="0043328A"/>
    <w:rsid w:val="00437426"/>
    <w:rsid w:val="00455989"/>
    <w:rsid w:val="004658BC"/>
    <w:rsid w:val="004A4E6D"/>
    <w:rsid w:val="004B36C2"/>
    <w:rsid w:val="005B2D1E"/>
    <w:rsid w:val="005B412D"/>
    <w:rsid w:val="00623251"/>
    <w:rsid w:val="006461B6"/>
    <w:rsid w:val="006551EA"/>
    <w:rsid w:val="006637F3"/>
    <w:rsid w:val="006C5E7C"/>
    <w:rsid w:val="007026E4"/>
    <w:rsid w:val="007C1BA4"/>
    <w:rsid w:val="007C6B32"/>
    <w:rsid w:val="007E5610"/>
    <w:rsid w:val="00843305"/>
    <w:rsid w:val="00890573"/>
    <w:rsid w:val="008D2EC4"/>
    <w:rsid w:val="008E1619"/>
    <w:rsid w:val="00907BB8"/>
    <w:rsid w:val="009A7120"/>
    <w:rsid w:val="009D2155"/>
    <w:rsid w:val="00A03B26"/>
    <w:rsid w:val="00A2776C"/>
    <w:rsid w:val="00A372CD"/>
    <w:rsid w:val="00A91938"/>
    <w:rsid w:val="00AB4325"/>
    <w:rsid w:val="00AC0DA9"/>
    <w:rsid w:val="00AD7454"/>
    <w:rsid w:val="00AF7D2A"/>
    <w:rsid w:val="00B02CCD"/>
    <w:rsid w:val="00B14E2D"/>
    <w:rsid w:val="00B75DBF"/>
    <w:rsid w:val="00BA5386"/>
    <w:rsid w:val="00BE180D"/>
    <w:rsid w:val="00C35184"/>
    <w:rsid w:val="00C35A44"/>
    <w:rsid w:val="00C6076C"/>
    <w:rsid w:val="00C8669E"/>
    <w:rsid w:val="00C877AA"/>
    <w:rsid w:val="00C9468C"/>
    <w:rsid w:val="00CA4805"/>
    <w:rsid w:val="00CD347B"/>
    <w:rsid w:val="00CD6026"/>
    <w:rsid w:val="00D21CA8"/>
    <w:rsid w:val="00D6629B"/>
    <w:rsid w:val="00D93F7C"/>
    <w:rsid w:val="00DA3291"/>
    <w:rsid w:val="00DC12BE"/>
    <w:rsid w:val="00E037A6"/>
    <w:rsid w:val="00E142D3"/>
    <w:rsid w:val="00E45469"/>
    <w:rsid w:val="00E91D79"/>
    <w:rsid w:val="00F152E6"/>
    <w:rsid w:val="00F26A76"/>
    <w:rsid w:val="00F30A24"/>
    <w:rsid w:val="00F66828"/>
    <w:rsid w:val="00F760F4"/>
    <w:rsid w:val="00FB6DE1"/>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60C03"/>
  <w15:docId w15:val="{15570B99-4BB9-414B-AF61-67E41A36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A1D"/>
    <w:pPr>
      <w:widowControl w:val="0"/>
      <w:textAlignment w:val="baseline"/>
    </w:pPr>
    <w:rPr>
      <w:rFonts w:eastAsia="NSimSun"/>
      <w:kern w:val="2"/>
      <w:szCs w:val="24"/>
      <w:lang w:val="de-DE"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325A1D"/>
    <w:rPr>
      <w:sz w:val="16"/>
      <w:szCs w:val="16"/>
    </w:rPr>
  </w:style>
  <w:style w:type="character" w:customStyle="1" w:styleId="CommentTextChar">
    <w:name w:val="Comment Text Char"/>
    <w:basedOn w:val="DefaultParagraphFont"/>
    <w:link w:val="CommentText"/>
    <w:uiPriority w:val="99"/>
    <w:qFormat/>
    <w:rsid w:val="00325A1D"/>
    <w:rPr>
      <w:rFonts w:ascii="Calibri" w:eastAsia="NSimSun" w:hAnsi="Calibri" w:cs="Mangal"/>
      <w:kern w:val="2"/>
      <w:sz w:val="20"/>
      <w:szCs w:val="18"/>
      <w:lang w:val="de-DE" w:eastAsia="zh-CN" w:bidi="hi-IN"/>
    </w:rPr>
  </w:style>
  <w:style w:type="character" w:customStyle="1" w:styleId="BalloonTextChar">
    <w:name w:val="Balloon Text Char"/>
    <w:basedOn w:val="DefaultParagraphFont"/>
    <w:link w:val="BalloonText"/>
    <w:uiPriority w:val="99"/>
    <w:semiHidden/>
    <w:qFormat/>
    <w:rsid w:val="00325A1D"/>
    <w:rPr>
      <w:rFonts w:ascii="Segoe UI" w:eastAsia="NSimSun" w:hAnsi="Segoe UI" w:cs="Mangal"/>
      <w:kern w:val="2"/>
      <w:sz w:val="18"/>
      <w:szCs w:val="16"/>
      <w:lang w:val="de-DE" w:eastAsia="zh-CN" w:bidi="hi-IN"/>
    </w:rPr>
  </w:style>
  <w:style w:type="character" w:customStyle="1" w:styleId="Aufzhlungszeichen1">
    <w:name w:val="Aufzählungszeichen1"/>
    <w:qFormat/>
    <w:rPr>
      <w:rFonts w:ascii="OpenSymbol" w:eastAsia="OpenSymbol" w:hAnsi="OpenSymbol" w:cs="OpenSymbol"/>
    </w:rPr>
  </w:style>
  <w:style w:type="character" w:customStyle="1" w:styleId="Internetverknpfung">
    <w:name w:val="Internetverknüpfung"/>
    <w:rPr>
      <w:color w:val="000080"/>
      <w:u w:val="single"/>
    </w:rPr>
  </w:style>
  <w:style w:type="character" w:customStyle="1" w:styleId="Nummerierungszeichen">
    <w:name w:val="Nummerierungszeichen"/>
    <w:qFormat/>
  </w:style>
  <w:style w:type="character" w:customStyle="1" w:styleId="CommentSubjectChar">
    <w:name w:val="Comment Subject Char"/>
    <w:basedOn w:val="CommentTextChar"/>
    <w:link w:val="CommentSubject"/>
    <w:uiPriority w:val="99"/>
    <w:semiHidden/>
    <w:qFormat/>
    <w:rsid w:val="00F70A1A"/>
    <w:rPr>
      <w:rFonts w:ascii="Calibri" w:eastAsia="NSimSun" w:hAnsi="Calibri" w:cs="Mangal"/>
      <w:b/>
      <w:bCs/>
      <w:kern w:val="2"/>
      <w:sz w:val="20"/>
      <w:szCs w:val="18"/>
      <w:lang w:val="de-DE" w:eastAsia="zh-CN" w:bidi="hi-IN"/>
    </w:rPr>
  </w:style>
  <w:style w:type="character" w:customStyle="1" w:styleId="Zeilennummerierung">
    <w:name w:val="Zeilennummerierung"/>
  </w:style>
  <w:style w:type="paragraph" w:customStyle="1" w:styleId="berschrift">
    <w:name w:val="Überschrift"/>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rPr>
  </w:style>
  <w:style w:type="paragraph" w:customStyle="1" w:styleId="Verzeichnis">
    <w:name w:val="Verzeichnis"/>
    <w:basedOn w:val="Normal"/>
    <w:qFormat/>
    <w:pPr>
      <w:suppressLineNumbers/>
    </w:pPr>
    <w:rPr>
      <w:rFonts w:cs="Arial"/>
    </w:rPr>
  </w:style>
  <w:style w:type="paragraph" w:styleId="CommentText">
    <w:name w:val="annotation text"/>
    <w:basedOn w:val="Normal"/>
    <w:link w:val="CommentTextChar"/>
    <w:uiPriority w:val="99"/>
    <w:unhideWhenUsed/>
    <w:qFormat/>
    <w:rsid w:val="00325A1D"/>
    <w:rPr>
      <w:rFonts w:cs="Mangal"/>
      <w:sz w:val="20"/>
      <w:szCs w:val="18"/>
    </w:rPr>
  </w:style>
  <w:style w:type="paragraph" w:styleId="BalloonText">
    <w:name w:val="Balloon Text"/>
    <w:basedOn w:val="Normal"/>
    <w:link w:val="BalloonTextChar"/>
    <w:uiPriority w:val="99"/>
    <w:semiHidden/>
    <w:unhideWhenUsed/>
    <w:qFormat/>
    <w:rsid w:val="00325A1D"/>
    <w:rPr>
      <w:rFonts w:ascii="Segoe UI" w:hAnsi="Segoe UI" w:cs="Mangal"/>
      <w:sz w:val="18"/>
      <w:szCs w:val="16"/>
    </w:rPr>
  </w:style>
  <w:style w:type="paragraph" w:styleId="ListParagraph">
    <w:name w:val="List Paragraph"/>
    <w:basedOn w:val="Normal"/>
    <w:uiPriority w:val="34"/>
    <w:qFormat/>
    <w:rsid w:val="00B37370"/>
    <w:pPr>
      <w:ind w:left="720"/>
      <w:contextualSpacing/>
    </w:pPr>
    <w:rPr>
      <w:rFonts w:cs="Mangal"/>
    </w:rPr>
  </w:style>
  <w:style w:type="paragraph" w:styleId="CommentSubject">
    <w:name w:val="annotation subject"/>
    <w:basedOn w:val="CommentText"/>
    <w:next w:val="CommentText"/>
    <w:link w:val="CommentSubjectChar"/>
    <w:uiPriority w:val="99"/>
    <w:semiHidden/>
    <w:unhideWhenUsed/>
    <w:qFormat/>
    <w:rsid w:val="00F70A1A"/>
    <w:rPr>
      <w:b/>
      <w:bCs/>
    </w:rPr>
  </w:style>
  <w:style w:type="paragraph" w:styleId="Revision">
    <w:name w:val="Revision"/>
    <w:uiPriority w:val="99"/>
    <w:semiHidden/>
    <w:qFormat/>
    <w:rsid w:val="004F1029"/>
    <w:pPr>
      <w:suppressAutoHyphens w:val="0"/>
    </w:pPr>
    <w:rPr>
      <w:rFonts w:eastAsia="NSimSun" w:cs="Mangal"/>
      <w:kern w:val="2"/>
      <w:szCs w:val="24"/>
      <w:lang w:val="de-D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Labohm, Benjamin</dc:creator>
  <dc:description/>
  <cp:lastModifiedBy>Labohm, Benjamin</cp:lastModifiedBy>
  <cp:revision>63</cp:revision>
  <dcterms:created xsi:type="dcterms:W3CDTF">2022-06-21T09:27:00Z</dcterms:created>
  <dcterms:modified xsi:type="dcterms:W3CDTF">2022-06-21T18:49:00Z</dcterms:modified>
  <dc:language>de-DE</dc:language>
</cp:coreProperties>
</file>