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B5EA9" w14:textId="77777777" w:rsidR="00BA4BB7" w:rsidRDefault="000352D9">
      <w:pPr>
        <w:jc w:val="center"/>
        <w:rPr>
          <w:lang w:val="en-US"/>
        </w:rPr>
      </w:pPr>
      <w:r>
        <w:rPr>
          <w:lang w:val="en-US"/>
        </w:rPr>
        <w:t>Paper frame</w:t>
      </w:r>
    </w:p>
    <w:p w14:paraId="693B5E3F" w14:textId="77777777" w:rsidR="00BA4BB7" w:rsidRDefault="000352D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Connecting green space supply and demand: modeling the walkable environment of European cities</w:t>
      </w:r>
    </w:p>
    <w:p w14:paraId="259B8376" w14:textId="77777777" w:rsidR="00BA4BB7" w:rsidRDefault="00BA4BB7">
      <w:pPr>
        <w:rPr>
          <w:lang w:val="en-US"/>
        </w:rPr>
      </w:pPr>
    </w:p>
    <w:p w14:paraId="5A0F00E9" w14:textId="77777777" w:rsidR="00BA4BB7" w:rsidRDefault="000352D9">
      <w:pPr>
        <w:jc w:val="center"/>
        <w:rPr>
          <w:lang w:val="en-US"/>
        </w:rPr>
      </w:pPr>
      <w:r>
        <w:rPr>
          <w:lang w:val="en-US"/>
        </w:rPr>
        <w:t xml:space="preserve">Benjamin </w:t>
      </w:r>
      <w:proofErr w:type="spellStart"/>
      <w:r>
        <w:rPr>
          <w:lang w:val="en-US"/>
        </w:rPr>
        <w:t>Labohm</w:t>
      </w:r>
      <w:proofErr w:type="spellEnd"/>
    </w:p>
    <w:p w14:paraId="0CA2C995" w14:textId="77777777" w:rsidR="00BA4BB7" w:rsidRDefault="00BA4BB7">
      <w:pPr>
        <w:widowControl/>
        <w:suppressAutoHyphens w:val="0"/>
        <w:rPr>
          <w:lang w:val="en-US"/>
        </w:rPr>
      </w:pPr>
    </w:p>
    <w:p w14:paraId="5C1C11EC" w14:textId="77777777" w:rsidR="00BA4BB7" w:rsidRDefault="00BA4BB7">
      <w:pPr>
        <w:widowControl/>
        <w:suppressAutoHyphens w:val="0"/>
        <w:rPr>
          <w:lang w:val="en-US"/>
        </w:rPr>
      </w:pPr>
    </w:p>
    <w:p w14:paraId="3BE87ECD" w14:textId="77777777" w:rsidR="00BA4BB7" w:rsidRDefault="000352D9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61553FCF" w14:textId="77777777" w:rsidR="00BA4BB7" w:rsidRDefault="00BA4BB7">
      <w:pPr>
        <w:widowControl/>
        <w:suppressAutoHyphens w:val="0"/>
        <w:rPr>
          <w:lang w:val="en-US"/>
        </w:rPr>
      </w:pPr>
    </w:p>
    <w:p w14:paraId="1E7DD107" w14:textId="77777777" w:rsidR="00BA4BB7" w:rsidRDefault="000352D9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is the scope of the problem?</w:t>
      </w:r>
    </w:p>
    <w:p w14:paraId="5BC8B170" w14:textId="77777777" w:rsidR="00593B66" w:rsidRDefault="000352D9">
      <w:pPr>
        <w:widowControl/>
        <w:numPr>
          <w:ilvl w:val="1"/>
          <w:numId w:val="29"/>
        </w:numPr>
        <w:suppressAutoHyphens w:val="0"/>
        <w:rPr>
          <w:ins w:id="0" w:author="Manuel" w:date="2022-04-19T13:15:00Z"/>
          <w:lang w:val="en-US"/>
        </w:rPr>
      </w:pPr>
      <w:r>
        <w:rPr>
          <w:lang w:val="en-US"/>
        </w:rPr>
        <w:t xml:space="preserve">Improving the modeling of the walkable environment / service connecting </w:t>
      </w:r>
      <w:ins w:id="1" w:author="Manuel" w:date="2022-04-19T13:15:00Z">
        <w:r w:rsidR="00593B66">
          <w:rPr>
            <w:lang w:val="en-US"/>
          </w:rPr>
          <w:t xml:space="preserve">for </w:t>
        </w:r>
        <w:commentRangeStart w:id="2"/>
        <w:r w:rsidR="00593B66">
          <w:rPr>
            <w:lang w:val="en-US"/>
          </w:rPr>
          <w:t xml:space="preserve">urban green </w:t>
        </w:r>
        <w:commentRangeEnd w:id="2"/>
        <w:r w:rsidR="00593B66">
          <w:rPr>
            <w:rStyle w:val="Kommentarzeichen"/>
            <w:rFonts w:cs="Mangal"/>
          </w:rPr>
          <w:commentReference w:id="2"/>
        </w:r>
      </w:ins>
      <w:r>
        <w:rPr>
          <w:lang w:val="en-US"/>
        </w:rPr>
        <w:t xml:space="preserve">areas in European </w:t>
      </w:r>
      <w:ins w:id="3" w:author="Manuel" w:date="2022-04-19T13:15:00Z">
        <w:r w:rsidR="00593B66">
          <w:rPr>
            <w:lang w:val="en-US"/>
          </w:rPr>
          <w:t xml:space="preserve">cities based on a </w:t>
        </w:r>
      </w:ins>
      <w:del w:id="4" w:author="Manuel" w:date="2022-04-19T13:15:00Z">
        <w:r w:rsidDel="00593B66">
          <w:rPr>
            <w:lang w:val="en-US"/>
          </w:rPr>
          <w:delText xml:space="preserve">urban areas to assess the populations </w:delText>
        </w:r>
      </w:del>
      <w:r>
        <w:rPr>
          <w:lang w:val="en-US"/>
        </w:rPr>
        <w:t xml:space="preserve">proximity </w:t>
      </w:r>
      <w:ins w:id="5" w:author="Manuel" w:date="2022-04-19T13:15:00Z">
        <w:r w:rsidR="00593B66">
          <w:rPr>
            <w:lang w:val="en-US"/>
          </w:rPr>
          <w:t>approach</w:t>
        </w:r>
      </w:ins>
    </w:p>
    <w:p w14:paraId="3D4C02DC" w14:textId="77777777" w:rsidR="00593B66" w:rsidRDefault="00593B66">
      <w:pPr>
        <w:widowControl/>
        <w:numPr>
          <w:ilvl w:val="1"/>
          <w:numId w:val="29"/>
        </w:numPr>
        <w:suppressAutoHyphens w:val="0"/>
        <w:rPr>
          <w:ins w:id="6" w:author="Manuel" w:date="2022-04-19T13:16:00Z"/>
          <w:lang w:val="en-US"/>
        </w:rPr>
      </w:pPr>
      <w:ins w:id="7" w:author="Manuel" w:date="2022-04-19T13:15:00Z">
        <w:r>
          <w:rPr>
            <w:lang w:val="en-US"/>
          </w:rPr>
          <w:t>Provide solutions for easy-to-handle</w:t>
        </w:r>
      </w:ins>
      <w:ins w:id="8" w:author="Manuel" w:date="2022-04-19T13:16:00Z">
        <w:r>
          <w:rPr>
            <w:lang w:val="en-US"/>
          </w:rPr>
          <w:t xml:space="preserve"> / understandable</w:t>
        </w:r>
      </w:ins>
      <w:ins w:id="9" w:author="Manuel" w:date="2022-04-19T13:15:00Z">
        <w:r>
          <w:rPr>
            <w:lang w:val="en-US"/>
          </w:rPr>
          <w:t xml:space="preserve"> indicators </w:t>
        </w:r>
      </w:ins>
      <w:ins w:id="10" w:author="Manuel" w:date="2022-04-19T13:16:00Z">
        <w:r>
          <w:rPr>
            <w:lang w:val="en-US"/>
          </w:rPr>
          <w:t xml:space="preserve">based </w:t>
        </w:r>
      </w:ins>
      <w:del w:id="11" w:author="Manuel" w:date="2022-04-19T13:16:00Z">
        <w:r w:rsidR="000352D9" w:rsidDel="00593B66">
          <w:rPr>
            <w:lang w:val="en-US"/>
          </w:rPr>
          <w:delText xml:space="preserve">to </w:delText>
        </w:r>
      </w:del>
      <w:commentRangeStart w:id="12"/>
      <w:del w:id="13" w:author="Manuel" w:date="2022-04-19T13:15:00Z">
        <w:r w:rsidR="000352D9" w:rsidDel="00593B66">
          <w:rPr>
            <w:lang w:val="en-US"/>
          </w:rPr>
          <w:delText xml:space="preserve">urban green </w:delText>
        </w:r>
        <w:commentRangeEnd w:id="12"/>
        <w:r w:rsidDel="00593B66">
          <w:rPr>
            <w:rStyle w:val="Kommentarzeichen"/>
            <w:rFonts w:cs="Mangal"/>
          </w:rPr>
          <w:commentReference w:id="12"/>
        </w:r>
      </w:del>
      <w:del w:id="14" w:author="Manuel" w:date="2022-04-19T13:16:00Z">
        <w:r w:rsidR="000352D9" w:rsidDel="00593B66">
          <w:rPr>
            <w:lang w:val="en-US"/>
          </w:rPr>
          <w:delText>and blue areas using</w:delText>
        </w:r>
      </w:del>
      <w:ins w:id="15" w:author="Manuel" w:date="2022-04-19T13:16:00Z">
        <w:r>
          <w:rPr>
            <w:lang w:val="en-US"/>
          </w:rPr>
          <w:t>on</w:t>
        </w:r>
      </w:ins>
      <w:r w:rsidR="000352D9">
        <w:rPr>
          <w:lang w:val="en-US"/>
        </w:rPr>
        <w:t xml:space="preserve"> publicly available data and software</w:t>
      </w:r>
    </w:p>
    <w:p w14:paraId="28167E5A" w14:textId="77777777" w:rsidR="00BA4BB7" w:rsidRDefault="00593B66">
      <w:pPr>
        <w:widowControl/>
        <w:numPr>
          <w:ilvl w:val="1"/>
          <w:numId w:val="29"/>
        </w:numPr>
        <w:suppressAutoHyphens w:val="0"/>
        <w:rPr>
          <w:lang w:val="en-US"/>
        </w:rPr>
      </w:pPr>
      <w:ins w:id="16" w:author="Manuel" w:date="2022-04-19T13:16:00Z">
        <w:r>
          <w:rPr>
            <w:lang w:val="en-US"/>
          </w:rPr>
          <w:t>Develop an approach to combine a high resolution data with an co</w:t>
        </w:r>
      </w:ins>
      <w:ins w:id="17" w:author="Manuel" w:date="2022-04-19T13:18:00Z">
        <w:r>
          <w:rPr>
            <w:lang w:val="en-US"/>
          </w:rPr>
          <w:t>m</w:t>
        </w:r>
      </w:ins>
      <w:ins w:id="18" w:author="Manuel" w:date="2022-04-19T13:16:00Z">
        <w:r>
          <w:rPr>
            <w:lang w:val="en-US"/>
          </w:rPr>
          <w:t>parative appro</w:t>
        </w:r>
      </w:ins>
      <w:ins w:id="19" w:author="Manuel" w:date="2022-04-19T13:18:00Z">
        <w:r>
          <w:rPr>
            <w:lang w:val="en-US"/>
          </w:rPr>
          <w:t>a</w:t>
        </w:r>
      </w:ins>
      <w:ins w:id="20" w:author="Manuel" w:date="2022-04-19T13:16:00Z">
        <w:r>
          <w:rPr>
            <w:lang w:val="en-US"/>
          </w:rPr>
          <w:t>ch</w:t>
        </w:r>
      </w:ins>
      <w:del w:id="21" w:author="Manuel" w:date="2022-04-19T13:16:00Z">
        <w:r w:rsidR="000352D9" w:rsidDel="00593B66">
          <w:rPr>
            <w:lang w:val="en-US"/>
          </w:rPr>
          <w:delText>.</w:delText>
        </w:r>
      </w:del>
    </w:p>
    <w:p w14:paraId="01FA00AA" w14:textId="77777777" w:rsidR="00BA4BB7" w:rsidRDefault="00BA4BB7">
      <w:pPr>
        <w:widowControl/>
        <w:suppressAutoHyphens w:val="0"/>
        <w:rPr>
          <w:lang w:val="en-US"/>
        </w:rPr>
      </w:pPr>
    </w:p>
    <w:p w14:paraId="6EF8358C" w14:textId="77777777" w:rsidR="00BA4BB7" w:rsidRDefault="000352D9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do we know about the problem?</w:t>
      </w:r>
    </w:p>
    <w:p w14:paraId="432B3A1E" w14:textId="77777777" w:rsidR="00BA4BB7" w:rsidRDefault="000352D9">
      <w:pPr>
        <w:numPr>
          <w:ilvl w:val="1"/>
          <w:numId w:val="30"/>
        </w:numPr>
        <w:rPr>
          <w:lang w:val="en-US"/>
        </w:rPr>
      </w:pPr>
      <w:r>
        <w:rPr>
          <w:lang w:val="en-US"/>
        </w:rPr>
        <w:t>Urban population is growing worldwide</w:t>
      </w:r>
      <w:ins w:id="22" w:author="Manuel" w:date="2022-04-19T13:19:00Z">
        <w:r w:rsidR="007C33F3">
          <w:rPr>
            <w:lang w:val="en-US"/>
          </w:rPr>
          <w:t xml:space="preserve">, green space </w:t>
        </w:r>
        <w:proofErr w:type="gramStart"/>
        <w:r w:rsidR="007C33F3">
          <w:rPr>
            <w:lang w:val="en-US"/>
          </w:rPr>
          <w:t>development?</w:t>
        </w:r>
      </w:ins>
      <w:proofErr w:type="gramEnd"/>
    </w:p>
    <w:p w14:paraId="6C615DD9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 xml:space="preserve">Living in the proximity of urban green </w:t>
      </w:r>
      <w:proofErr w:type="gramStart"/>
      <w:r>
        <w:rPr>
          <w:lang w:val="en-US"/>
        </w:rPr>
        <w:t>spaces</w:t>
      </w:r>
      <w:proofErr w:type="gramEnd"/>
      <w:r>
        <w:rPr>
          <w:lang w:val="en-US"/>
        </w:rPr>
        <w:t xml:space="preserve"> (UGS) was found to have positive effects on mental health and physical activity and to reduce mortality.</w:t>
      </w:r>
    </w:p>
    <w:p w14:paraId="6E5A3C93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In the Sustainable Development Goal (SDG) 11, the United Nations have agreed to provide universal access to public green spaces by 2030.</w:t>
      </w:r>
    </w:p>
    <w:p w14:paraId="16D2BF3A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Compact city paradox:</w:t>
      </w:r>
    </w:p>
    <w:p w14:paraId="2DFED63C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The more compact a city, the more people benefit from UGS, the higher the pressure on the ecological functions of the UGS</w:t>
      </w:r>
    </w:p>
    <w:p w14:paraId="246D7E2F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The accessibility of available green spaces is influenced by spatial as well as non-spatial factors</w:t>
      </w:r>
    </w:p>
    <w:p w14:paraId="178EA85E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 xml:space="preserve">Accessibility of UGS vs availability of </w:t>
      </w:r>
      <w:commentRangeStart w:id="23"/>
      <w:r>
        <w:rPr>
          <w:shd w:val="clear" w:color="auto" w:fill="00A933"/>
          <w:lang w:val="en-US"/>
        </w:rPr>
        <w:t>UGS (?)</w:t>
      </w:r>
      <w:commentRangeEnd w:id="23"/>
      <w:r w:rsidR="007C33F3">
        <w:rPr>
          <w:rStyle w:val="Kommentarzeichen"/>
          <w:rFonts w:cs="Mangal"/>
        </w:rPr>
        <w:commentReference w:id="23"/>
      </w:r>
    </w:p>
    <w:p w14:paraId="56DDE913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Three perspectives have been used in past studies to tackle the problem:</w:t>
      </w:r>
    </w:p>
    <w:p w14:paraId="1A437052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Provision (area / person): Flow from green area to buildings (providing green space)</w:t>
      </w:r>
    </w:p>
    <w:p w14:paraId="2838BB47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Pressure (person / area):  Flow from residential buildings (population) to green spaces (pressure on / demand of green areas)</w:t>
      </w:r>
    </w:p>
    <w:p w14:paraId="23756331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Proximity (min. or avg. distance): Space between supply and demand (proximity)</w:t>
      </w:r>
    </w:p>
    <w:p w14:paraId="696B24D1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Approach from Wolff 2021: Coupling the perspectives via network characteristics</w:t>
      </w:r>
    </w:p>
    <w:p w14:paraId="4E7053D8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Modeling service connecting areas / the walkable environment to allow including the three perspective into one workflow.</w:t>
      </w:r>
    </w:p>
    <w:p w14:paraId="464D7137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Two promising indicators: Detour Index (DI) and Local Significance (LS).</w:t>
      </w:r>
    </w:p>
    <w:p w14:paraId="23FD2C77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Accessibility and availability of UGS in Europe have been analyzed and compared in multiple studies e.g.:</w:t>
      </w:r>
    </w:p>
    <w:p w14:paraId="429F90C5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shd w:val="clear" w:color="auto" w:fill="00A933"/>
          <w:lang w:val="en-US"/>
        </w:rPr>
      </w:pPr>
      <w:commentRangeStart w:id="24"/>
      <w:r>
        <w:rPr>
          <w:shd w:val="clear" w:color="auto" w:fill="00A933"/>
          <w:lang w:val="en-US"/>
        </w:rPr>
        <w:t>State of the art</w:t>
      </w:r>
    </w:p>
    <w:p w14:paraId="7E81B09A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Analysis for whole Europe:</w:t>
      </w:r>
    </w:p>
    <w:p w14:paraId="5060F862" w14:textId="77777777" w:rsidR="00BA4BB7" w:rsidRDefault="000352D9">
      <w:pPr>
        <w:widowControl/>
        <w:numPr>
          <w:ilvl w:val="4"/>
          <w:numId w:val="30"/>
        </w:numPr>
        <w:suppressAutoHyphens w:val="0"/>
        <w:rPr>
          <w:shd w:val="clear" w:color="auto" w:fill="00A933"/>
          <w:lang w:val="en-US"/>
        </w:rPr>
      </w:pPr>
      <w:proofErr w:type="spellStart"/>
      <w:r>
        <w:rPr>
          <w:shd w:val="clear" w:color="auto" w:fill="00A933"/>
          <w:lang w:val="en-US"/>
        </w:rPr>
        <w:t>Kabisch</w:t>
      </w:r>
      <w:proofErr w:type="spellEnd"/>
      <w:r>
        <w:rPr>
          <w:shd w:val="clear" w:color="auto" w:fill="00A933"/>
          <w:lang w:val="en-US"/>
        </w:rPr>
        <w:t xml:space="preserve"> et al. 2016 green spaces Europe</w:t>
      </w:r>
    </w:p>
    <w:p w14:paraId="3325ABEF" w14:textId="77777777" w:rsidR="00BA4BB7" w:rsidRDefault="000352D9">
      <w:pPr>
        <w:widowControl/>
        <w:numPr>
          <w:ilvl w:val="4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JRC accessibility study</w:t>
      </w:r>
      <w:commentRangeEnd w:id="24"/>
      <w:r w:rsidR="007C33F3">
        <w:rPr>
          <w:rStyle w:val="Kommentarzeichen"/>
          <w:rFonts w:cs="Mangal"/>
        </w:rPr>
        <w:commentReference w:id="24"/>
      </w:r>
    </w:p>
    <w:p w14:paraId="4741AB9E" w14:textId="77777777" w:rsidR="00BA4BB7" w:rsidRDefault="00BA4BB7">
      <w:pPr>
        <w:widowControl/>
        <w:numPr>
          <w:ilvl w:val="4"/>
          <w:numId w:val="30"/>
        </w:numPr>
        <w:suppressAutoHyphens w:val="0"/>
        <w:rPr>
          <w:shd w:val="clear" w:color="auto" w:fill="00A933"/>
          <w:lang w:val="en-US"/>
        </w:rPr>
      </w:pPr>
    </w:p>
    <w:p w14:paraId="3D61A44A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Analysis for single city:</w:t>
      </w:r>
    </w:p>
    <w:p w14:paraId="65E88731" w14:textId="77777777" w:rsidR="00BA4BB7" w:rsidRDefault="000352D9">
      <w:pPr>
        <w:widowControl/>
        <w:numPr>
          <w:ilvl w:val="4"/>
          <w:numId w:val="30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Wolff 2021</w:t>
      </w:r>
    </w:p>
    <w:p w14:paraId="24975A9D" w14:textId="77777777" w:rsidR="00BA4BB7" w:rsidRDefault="000352D9">
      <w:pPr>
        <w:widowControl/>
        <w:numPr>
          <w:ilvl w:val="4"/>
          <w:numId w:val="30"/>
        </w:numPr>
        <w:suppressAutoHyphens w:val="0"/>
        <w:rPr>
          <w:shd w:val="clear" w:color="auto" w:fill="00A933"/>
          <w:lang w:val="en-US"/>
        </w:rPr>
      </w:pPr>
      <w:proofErr w:type="spellStart"/>
      <w:r>
        <w:rPr>
          <w:shd w:val="clear" w:color="auto" w:fill="00A933"/>
          <w:lang w:val="en-US"/>
        </w:rPr>
        <w:t>Haase</w:t>
      </w:r>
      <w:proofErr w:type="spellEnd"/>
      <w:r>
        <w:rPr>
          <w:shd w:val="clear" w:color="auto" w:fill="00A933"/>
          <w:lang w:val="en-US"/>
        </w:rPr>
        <w:t xml:space="preserve"> </w:t>
      </w:r>
      <w:proofErr w:type="spellStart"/>
      <w:r>
        <w:rPr>
          <w:shd w:val="clear" w:color="auto" w:fill="00A933"/>
          <w:lang w:val="en-US"/>
        </w:rPr>
        <w:t>Kabisch</w:t>
      </w:r>
      <w:proofErr w:type="spellEnd"/>
      <w:r>
        <w:rPr>
          <w:shd w:val="clear" w:color="auto" w:fill="00A933"/>
          <w:lang w:val="en-US"/>
        </w:rPr>
        <w:t xml:space="preserve"> Berlin paper</w:t>
      </w:r>
    </w:p>
    <w:p w14:paraId="5D7BFD85" w14:textId="77777777" w:rsidR="00BA4BB7" w:rsidRDefault="00BA4BB7">
      <w:pPr>
        <w:widowControl/>
        <w:numPr>
          <w:ilvl w:val="4"/>
          <w:numId w:val="30"/>
        </w:numPr>
        <w:suppressAutoHyphens w:val="0"/>
        <w:rPr>
          <w:shd w:val="clear" w:color="auto" w:fill="FFFF00"/>
          <w:lang w:val="en-US"/>
        </w:rPr>
      </w:pPr>
    </w:p>
    <w:p w14:paraId="78B9B1E7" w14:textId="77777777" w:rsidR="00BA4BB7" w:rsidRDefault="00BA4BB7">
      <w:pPr>
        <w:widowControl/>
        <w:suppressAutoHyphens w:val="0"/>
        <w:rPr>
          <w:lang w:val="en-US"/>
        </w:rPr>
      </w:pPr>
    </w:p>
    <w:p w14:paraId="06EADBEA" w14:textId="77777777" w:rsidR="00BA4BB7" w:rsidRDefault="000352D9">
      <w:pPr>
        <w:widowControl/>
        <w:numPr>
          <w:ilvl w:val="0"/>
          <w:numId w:val="30"/>
        </w:numPr>
        <w:suppressAutoHyphens w:val="0"/>
        <w:rPr>
          <w:lang w:val="en-US"/>
        </w:rPr>
      </w:pPr>
      <w:r>
        <w:rPr>
          <w:lang w:val="en-US"/>
        </w:rPr>
        <w:t>What do we not know about the problem?</w:t>
      </w:r>
    </w:p>
    <w:p w14:paraId="7B03502F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Research gaps (of previously mentioned studies):</w:t>
      </w:r>
    </w:p>
    <w:p w14:paraId="49281369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lastRenderedPageBreak/>
        <w:t>Mostly using fixed distances</w:t>
      </w:r>
    </w:p>
    <w:p w14:paraId="217D7232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‘To have or not to have access to green spaces’</w:t>
      </w:r>
    </w:p>
    <w:p w14:paraId="6492B3D7" w14:textId="77777777" w:rsidR="00BA4BB7" w:rsidRDefault="000352D9">
      <w:pPr>
        <w:widowControl/>
        <w:numPr>
          <w:ilvl w:val="2"/>
          <w:numId w:val="30"/>
        </w:numPr>
        <w:suppressAutoHyphens w:val="0"/>
      </w:pPr>
      <w:commentRangeStart w:id="25"/>
      <w:r>
        <w:rPr>
          <w:lang w:val="en-US"/>
        </w:rPr>
        <w:t>Mostly using only one perspective</w:t>
      </w:r>
      <w:commentRangeEnd w:id="25"/>
      <w:r w:rsidR="007C33F3">
        <w:rPr>
          <w:rStyle w:val="Kommentarzeichen"/>
          <w:rFonts w:cs="Mangal"/>
        </w:rPr>
        <w:commentReference w:id="25"/>
      </w:r>
    </w:p>
    <w:p w14:paraId="6B0A2A7A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Not accounting for mutual dependencies of supply and demand</w:t>
      </w:r>
    </w:p>
    <w:p w14:paraId="000C6F54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No focus on service connecting areas / walkable environment</w:t>
      </w:r>
    </w:p>
    <w:p w14:paraId="7817974B" w14:textId="77777777" w:rsidR="00BA4BB7" w:rsidRPr="00593B66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A proximity perspective is necessary to account for barriers and network characteristics</w:t>
      </w:r>
    </w:p>
    <w:p w14:paraId="3C1417C7" w14:textId="77777777" w:rsidR="00BA4BB7" w:rsidRPr="00593B66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Mostly using course resolution if on a larger scale</w:t>
      </w:r>
    </w:p>
    <w:p w14:paraId="69E0F466" w14:textId="77777777" w:rsidR="00BA4BB7" w:rsidRPr="00593B66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Fine resolution can reveal spatial patterns at a finer scale enabling targeted intervention</w:t>
      </w:r>
    </w:p>
    <w:p w14:paraId="760CD55A" w14:textId="77777777" w:rsidR="00BA4BB7" w:rsidRPr="00593B66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A finer resolution will also reduce the uncertainty that is introduced if e.g. a grid or a district aggregation is used</w:t>
      </w:r>
    </w:p>
    <w:p w14:paraId="6561D7E7" w14:textId="77777777" w:rsidR="00BA4BB7" w:rsidRPr="00593B66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commentRangeStart w:id="26"/>
      <w:r>
        <w:rPr>
          <w:lang w:val="en-US"/>
        </w:rPr>
        <w:t>No comparable studies using e.g. a building based approach on a European scale</w:t>
      </w:r>
      <w:commentRangeEnd w:id="26"/>
      <w:r w:rsidR="007C33F3">
        <w:rPr>
          <w:rStyle w:val="Kommentarzeichen"/>
          <w:rFonts w:cs="Mangal"/>
        </w:rPr>
        <w:commentReference w:id="26"/>
      </w:r>
    </w:p>
    <w:p w14:paraId="75A49CA5" w14:textId="77777777" w:rsidR="00BA4BB7" w:rsidRDefault="000352D9">
      <w:pPr>
        <w:widowControl/>
        <w:numPr>
          <w:ilvl w:val="1"/>
          <w:numId w:val="30"/>
        </w:numPr>
        <w:suppressAutoHyphens w:val="0"/>
      </w:pPr>
      <w:r>
        <w:rPr>
          <w:lang w:val="en-US"/>
        </w:rPr>
        <w:t>Conclusion:</w:t>
      </w:r>
    </w:p>
    <w:p w14:paraId="471A5D14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Knowledge about UGS is important for planning and decision making to remove uncertainties in UGS provision</w:t>
      </w:r>
    </w:p>
    <w:p w14:paraId="59719AE9" w14:textId="77777777" w:rsidR="00BA4BB7" w:rsidRPr="00593B66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Detect mismatch between provision and demand</w:t>
      </w:r>
    </w:p>
    <w:p w14:paraId="7650C3E5" w14:textId="77777777" w:rsidR="00BA4BB7" w:rsidRPr="00593B66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 xml:space="preserve">Need for a method that combines spatial and </w:t>
      </w:r>
      <w:commentRangeStart w:id="27"/>
      <w:r>
        <w:rPr>
          <w:lang w:val="en-US"/>
        </w:rPr>
        <w:t xml:space="preserve">non-spatial </w:t>
      </w:r>
      <w:commentRangeEnd w:id="27"/>
      <w:r w:rsidR="007C33F3">
        <w:rPr>
          <w:rStyle w:val="Kommentarzeichen"/>
          <w:rFonts w:cs="Mangal"/>
        </w:rPr>
        <w:commentReference w:id="27"/>
      </w:r>
      <w:r>
        <w:rPr>
          <w:lang w:val="en-US"/>
        </w:rPr>
        <w:t>aspects of green space accessibility / availability with a high spatial resolution that is comparable on a European scale</w:t>
      </w:r>
    </w:p>
    <w:p w14:paraId="13780D93" w14:textId="77777777" w:rsidR="00BA4BB7" w:rsidRDefault="00BA4BB7">
      <w:pPr>
        <w:widowControl/>
        <w:suppressAutoHyphens w:val="0"/>
        <w:rPr>
          <w:lang w:val="en-US"/>
        </w:rPr>
      </w:pPr>
    </w:p>
    <w:p w14:paraId="7FAD6ABC" w14:textId="77777777" w:rsidR="00BA4BB7" w:rsidRDefault="000352D9">
      <w:pPr>
        <w:widowControl/>
        <w:numPr>
          <w:ilvl w:val="0"/>
          <w:numId w:val="30"/>
        </w:numPr>
        <w:suppressAutoHyphens w:val="0"/>
        <w:rPr>
          <w:lang w:val="en-US"/>
        </w:rPr>
      </w:pPr>
      <w:r>
        <w:rPr>
          <w:lang w:val="en-US"/>
        </w:rPr>
        <w:t>What is the purpose of this paper?</w:t>
      </w:r>
    </w:p>
    <w:p w14:paraId="3AE4A030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Research questions</w:t>
      </w:r>
    </w:p>
    <w:p w14:paraId="6FE22EDF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 xml:space="preserve">Is the </w:t>
      </w:r>
      <w:commentRangeStart w:id="28"/>
      <w:r>
        <w:rPr>
          <w:lang w:val="en-US"/>
        </w:rPr>
        <w:t xml:space="preserve">approach feasible </w:t>
      </w:r>
      <w:commentRangeEnd w:id="28"/>
      <w:r w:rsidR="00EB451A">
        <w:rPr>
          <w:rStyle w:val="Kommentarzeichen"/>
          <w:rFonts w:cs="Mangal"/>
        </w:rPr>
        <w:commentReference w:id="28"/>
      </w:r>
      <w:r>
        <w:rPr>
          <w:lang w:val="en-US"/>
        </w:rPr>
        <w:t>to model green space proximity in European cities via network characteristics at a high resolution using open source data and software?</w:t>
      </w:r>
    </w:p>
    <w:p w14:paraId="532D0E42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commentRangeStart w:id="29"/>
      <w:r>
        <w:rPr>
          <w:lang w:val="en-US"/>
        </w:rPr>
        <w:t>How do data availability and resolution affect the results</w:t>
      </w:r>
      <w:commentRangeEnd w:id="29"/>
      <w:r w:rsidR="00EB451A">
        <w:rPr>
          <w:rStyle w:val="Kommentarzeichen"/>
          <w:rFonts w:cs="Mangal"/>
        </w:rPr>
        <w:commentReference w:id="29"/>
      </w:r>
      <w:r>
        <w:rPr>
          <w:lang w:val="en-US"/>
        </w:rPr>
        <w:t>?</w:t>
      </w:r>
    </w:p>
    <w:p w14:paraId="0288CD87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 xml:space="preserve">Can we detect </w:t>
      </w:r>
      <w:commentRangeStart w:id="30"/>
      <w:r>
        <w:rPr>
          <w:lang w:val="en-US"/>
        </w:rPr>
        <w:t>mismatche</w:t>
      </w:r>
      <w:commentRangeEnd w:id="30"/>
      <w:r w:rsidR="000365EC">
        <w:rPr>
          <w:rStyle w:val="Kommentarzeichen"/>
          <w:rFonts w:cs="Mangal"/>
        </w:rPr>
        <w:commentReference w:id="30"/>
      </w:r>
      <w:r>
        <w:rPr>
          <w:lang w:val="en-US"/>
        </w:rPr>
        <w:t>s between green space supply and demand on an inter-city / inner-city perspective?</w:t>
      </w:r>
    </w:p>
    <w:p w14:paraId="55415576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bookmarkStart w:id="31" w:name="page8R_mcid5"/>
      <w:bookmarkEnd w:id="31"/>
      <w:commentRangeStart w:id="32"/>
      <w:r>
        <w:rPr>
          <w:lang w:val="en-US"/>
        </w:rPr>
        <w:t>Objective 1:</w:t>
      </w:r>
      <w:commentRangeEnd w:id="32"/>
      <w:r w:rsidR="00045FA4">
        <w:rPr>
          <w:rStyle w:val="Kommentarzeichen"/>
          <w:rFonts w:cs="Mangal"/>
        </w:rPr>
        <w:commentReference w:id="32"/>
      </w:r>
    </w:p>
    <w:p w14:paraId="46786A28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 xml:space="preserve">Create a homogeneous workflow for the modeling of </w:t>
      </w:r>
      <w:r>
        <w:rPr>
          <w:shd w:val="clear" w:color="auto" w:fill="00A933"/>
          <w:lang w:val="en-US"/>
        </w:rPr>
        <w:t xml:space="preserve">service connecting areas / walkable environment </w:t>
      </w:r>
      <w:r>
        <w:rPr>
          <w:lang w:val="en-US"/>
        </w:rPr>
        <w:t>(on a building level) across European cities using publicly available data and open source software:</w:t>
      </w:r>
    </w:p>
    <w:p w14:paraId="148D6CA8" w14:textId="77777777" w:rsidR="00BA4BB7" w:rsidRDefault="000352D9">
      <w:pPr>
        <w:widowControl/>
        <w:numPr>
          <w:ilvl w:val="3"/>
          <w:numId w:val="30"/>
        </w:numPr>
        <w:suppressAutoHyphens w:val="0"/>
        <w:rPr>
          <w:lang w:val="en-US"/>
        </w:rPr>
      </w:pPr>
      <w:r>
        <w:rPr>
          <w:lang w:val="en-US"/>
        </w:rPr>
        <w:t>Create Network characteristics for European cities:</w:t>
      </w:r>
    </w:p>
    <w:p w14:paraId="108E20A2" w14:textId="77777777" w:rsidR="00BA4BB7" w:rsidRDefault="000352D9">
      <w:pPr>
        <w:widowControl/>
        <w:numPr>
          <w:ilvl w:val="4"/>
          <w:numId w:val="30"/>
        </w:numPr>
        <w:suppressAutoHyphens w:val="0"/>
        <w:rPr>
          <w:lang w:val="en-US"/>
        </w:rPr>
      </w:pPr>
      <w:r>
        <w:rPr>
          <w:lang w:val="en-US"/>
        </w:rPr>
        <w:t>Combine buffer distance and network distance (Detour index)</w:t>
      </w:r>
    </w:p>
    <w:p w14:paraId="378691C9" w14:textId="77777777" w:rsidR="00BA4BB7" w:rsidRDefault="000352D9">
      <w:pPr>
        <w:widowControl/>
        <w:numPr>
          <w:ilvl w:val="4"/>
          <w:numId w:val="30"/>
        </w:numPr>
        <w:suppressAutoHyphens w:val="0"/>
        <w:rPr>
          <w:lang w:val="en-US"/>
        </w:rPr>
      </w:pPr>
      <w:r>
        <w:rPr>
          <w:lang w:val="en-US"/>
        </w:rPr>
        <w:t>Combine population, GBS size network distance (Local significance)</w:t>
      </w:r>
    </w:p>
    <w:p w14:paraId="4093A8EE" w14:textId="77777777" w:rsidR="00BA4BB7" w:rsidRDefault="000352D9">
      <w:pPr>
        <w:widowControl/>
        <w:numPr>
          <w:ilvl w:val="1"/>
          <w:numId w:val="30"/>
        </w:numPr>
        <w:suppressAutoHyphens w:val="0"/>
        <w:rPr>
          <w:lang w:val="en-US"/>
        </w:rPr>
      </w:pPr>
      <w:r>
        <w:rPr>
          <w:lang w:val="en-US"/>
        </w:rPr>
        <w:t>Objective 2:</w:t>
      </w:r>
    </w:p>
    <w:p w14:paraId="7BC4954A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>Find ways for effective comparisons and pattern detection both within cities</w:t>
      </w:r>
      <w:r>
        <w:rPr>
          <w:lang w:val="en-US"/>
        </w:rPr>
        <w:br/>
        <w:t>and between citie</w:t>
      </w:r>
      <w:bookmarkStart w:id="33" w:name="page8R_mcid54"/>
      <w:bookmarkEnd w:id="33"/>
      <w:r>
        <w:rPr>
          <w:lang w:val="en-US"/>
        </w:rPr>
        <w:t>s</w:t>
      </w:r>
    </w:p>
    <w:p w14:paraId="3FA02820" w14:textId="77777777" w:rsidR="00BA4BB7" w:rsidRDefault="000352D9">
      <w:pPr>
        <w:widowControl/>
        <w:numPr>
          <w:ilvl w:val="2"/>
          <w:numId w:val="30"/>
        </w:numPr>
        <w:suppressAutoHyphens w:val="0"/>
        <w:rPr>
          <w:lang w:val="en-US"/>
        </w:rPr>
      </w:pPr>
      <w:r>
        <w:rPr>
          <w:lang w:val="en-US"/>
        </w:rPr>
        <w:t xml:space="preserve">Detect mismatch between provision and demand using the results of objective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.</w:t>
      </w:r>
    </w:p>
    <w:p w14:paraId="7E30315B" w14:textId="77777777" w:rsidR="00BA4BB7" w:rsidRDefault="00BA4BB7">
      <w:pPr>
        <w:widowControl/>
        <w:suppressAutoHyphens w:val="0"/>
        <w:rPr>
          <w:lang w:val="en-US"/>
        </w:rPr>
      </w:pPr>
    </w:p>
    <w:p w14:paraId="19E2792E" w14:textId="77777777" w:rsidR="00BA4BB7" w:rsidRDefault="000352D9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204F9CC6" w14:textId="77777777" w:rsidR="00BA4BB7" w:rsidRDefault="00BA4BB7">
      <w:pPr>
        <w:widowControl/>
        <w:suppressAutoHyphens w:val="0"/>
        <w:rPr>
          <w:lang w:val="en-US"/>
        </w:rPr>
      </w:pPr>
    </w:p>
    <w:p w14:paraId="293E2136" w14:textId="77777777" w:rsidR="00BA4BB7" w:rsidRDefault="000352D9">
      <w:pPr>
        <w:widowControl/>
        <w:numPr>
          <w:ilvl w:val="0"/>
          <w:numId w:val="31"/>
        </w:numPr>
        <w:suppressAutoHyphens w:val="0"/>
        <w:rPr>
          <w:lang w:val="en-US"/>
        </w:rPr>
      </w:pPr>
      <w:r>
        <w:rPr>
          <w:lang w:val="en-US"/>
        </w:rPr>
        <w:t>Study region</w:t>
      </w:r>
    </w:p>
    <w:p w14:paraId="4F8CE0D2" w14:textId="77777777" w:rsidR="00BA4BB7" w:rsidRDefault="000352D9">
      <w:pPr>
        <w:widowControl/>
        <w:numPr>
          <w:ilvl w:val="1"/>
          <w:numId w:val="31"/>
        </w:numPr>
        <w:suppressAutoHyphens w:val="0"/>
        <w:rPr>
          <w:lang w:val="en-US"/>
        </w:rPr>
      </w:pPr>
      <w:r>
        <w:rPr>
          <w:lang w:val="en-US"/>
        </w:rPr>
        <w:t>To reduce the computation time needed for the analysis, this research will be focused on European cities with more than 500.000 inhabitants</w:t>
      </w:r>
    </w:p>
    <w:p w14:paraId="6A99A7B6" w14:textId="77777777" w:rsidR="00BA4BB7" w:rsidRDefault="000352D9">
      <w:pPr>
        <w:widowControl/>
        <w:numPr>
          <w:ilvl w:val="1"/>
          <w:numId w:val="31"/>
        </w:numPr>
        <w:suppressAutoHyphens w:val="0"/>
        <w:rPr>
          <w:lang w:val="en-US"/>
        </w:rPr>
      </w:pPr>
      <w:r>
        <w:rPr>
          <w:lang w:val="en-US"/>
        </w:rPr>
        <w:t>This focus might be extended for future studies</w:t>
      </w:r>
    </w:p>
    <w:p w14:paraId="23C3DFA3" w14:textId="77777777" w:rsidR="00BA4BB7" w:rsidRDefault="000352D9">
      <w:pPr>
        <w:widowControl/>
        <w:numPr>
          <w:ilvl w:val="1"/>
          <w:numId w:val="31"/>
        </w:numPr>
        <w:suppressAutoHyphens w:val="0"/>
        <w:rPr>
          <w:lang w:val="en-US"/>
        </w:rPr>
      </w:pPr>
      <w:r>
        <w:rPr>
          <w:lang w:val="en-US"/>
        </w:rPr>
        <w:t>‘European cities’ in this study are based, partly on urban atlas city core layers and partly on ... (</w:t>
      </w:r>
      <w:commentRangeStart w:id="34"/>
      <w:r>
        <w:rPr>
          <w:shd w:val="clear" w:color="auto" w:fill="00A933"/>
          <w:lang w:val="en-US"/>
        </w:rPr>
        <w:t>Manus layer specifications</w:t>
      </w:r>
      <w:commentRangeEnd w:id="34"/>
      <w:r w:rsidR="00045FA4">
        <w:rPr>
          <w:rStyle w:val="Kommentarzeichen"/>
          <w:rFonts w:cs="Mangal"/>
        </w:rPr>
        <w:commentReference w:id="34"/>
      </w:r>
      <w:r>
        <w:rPr>
          <w:shd w:val="clear" w:color="auto" w:fill="00A933"/>
          <w:lang w:val="en-US"/>
        </w:rPr>
        <w:t>)</w:t>
      </w:r>
    </w:p>
    <w:p w14:paraId="2C6746FC" w14:textId="77777777" w:rsidR="00BA4BB7" w:rsidRDefault="000352D9">
      <w:pPr>
        <w:widowControl/>
        <w:numPr>
          <w:ilvl w:val="1"/>
          <w:numId w:val="31"/>
        </w:numPr>
        <w:suppressAutoHyphens w:val="0"/>
        <w:rPr>
          <w:lang w:val="en-US"/>
        </w:rPr>
      </w:pPr>
      <w:r>
        <w:rPr>
          <w:lang w:val="en-US"/>
        </w:rPr>
        <w:t>To account for the ability of city dwellers to leave their city if they live in proximity to a city border, GBS from a buffer of 1 km surrounding the city core will be included in the study</w:t>
      </w:r>
    </w:p>
    <w:p w14:paraId="111AF210" w14:textId="77777777" w:rsidR="00BA4BB7" w:rsidRDefault="00BA4BB7">
      <w:pPr>
        <w:widowControl/>
        <w:suppressAutoHyphens w:val="0"/>
        <w:rPr>
          <w:lang w:val="en-US"/>
        </w:rPr>
      </w:pPr>
    </w:p>
    <w:p w14:paraId="51C51259" w14:textId="77777777" w:rsidR="00BA4BB7" w:rsidRDefault="000352D9">
      <w:pPr>
        <w:widowControl/>
        <w:numPr>
          <w:ilvl w:val="0"/>
          <w:numId w:val="31"/>
        </w:numPr>
        <w:suppressAutoHyphens w:val="0"/>
        <w:rPr>
          <w:lang w:val="en-US"/>
        </w:rPr>
      </w:pPr>
      <w:r>
        <w:rPr>
          <w:lang w:val="en-US"/>
        </w:rPr>
        <w:lastRenderedPageBreak/>
        <w:t>Study design</w:t>
      </w:r>
    </w:p>
    <w:p w14:paraId="105DC590" w14:textId="77777777" w:rsidR="00BA4BB7" w:rsidRDefault="000352D9">
      <w:pPr>
        <w:widowControl/>
        <w:numPr>
          <w:ilvl w:val="1"/>
          <w:numId w:val="31"/>
        </w:numPr>
        <w:suppressAutoHyphens w:val="0"/>
        <w:rPr>
          <w:lang w:val="en-US"/>
        </w:rPr>
      </w:pPr>
      <w:r>
        <w:rPr>
          <w:lang w:val="en-US"/>
        </w:rPr>
        <w:t>Data</w:t>
      </w:r>
    </w:p>
    <w:p w14:paraId="7870E7FF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For the analysis of the walkable environment of European cities, we needed available and comparable data on public green spaces and residential buildings and their respective entry points.</w:t>
      </w:r>
    </w:p>
    <w:p w14:paraId="1E8114CE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Additionally, the analysis requires information on the population in each residential building and a network that connects the buildings with the green spaces.</w:t>
      </w:r>
    </w:p>
    <w:p w14:paraId="5907DD5B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We agreed on using Urban Atlas (UA) and </w:t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as our main data sources.</w:t>
      </w:r>
    </w:p>
    <w:p w14:paraId="1DC3C095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To ensure comparability across all data sources, all data was acquired from the year </w:t>
      </w:r>
      <w:commentRangeStart w:id="35"/>
      <w:r>
        <w:rPr>
          <w:lang w:val="en-US"/>
        </w:rPr>
        <w:t>2018 where possible</w:t>
      </w:r>
      <w:commentRangeEnd w:id="35"/>
      <w:r w:rsidR="00045FA4">
        <w:rPr>
          <w:rStyle w:val="Kommentarzeichen"/>
          <w:rFonts w:cs="Mangal"/>
        </w:rPr>
        <w:commentReference w:id="35"/>
      </w:r>
    </w:p>
    <w:p w14:paraId="79BFC368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Urban Atlas (UA)</w:t>
      </w:r>
    </w:p>
    <w:p w14:paraId="4CB85E39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UA is a land use / land cover (LULC) product from the Copernicus program of the European Union.</w:t>
      </w:r>
    </w:p>
    <w:p w14:paraId="58038AD8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The 2018 UA version provides Europe-wide comparable data for 788 Functional Urban Areas with more than 50.000 inhabitants.</w:t>
      </w:r>
    </w:p>
    <w:p w14:paraId="1AF26E04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It represents 17 urban and 10 rural LULC classes with a MMU of 0.25 and 1 ha, respectively.</w:t>
      </w:r>
    </w:p>
    <w:p w14:paraId="6173585B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In addition to the spatial data, UA contains information on the population for the residential land use classes.</w:t>
      </w:r>
    </w:p>
    <w:p w14:paraId="21119126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Since Copernicus does not offer an API, we downloaded the latest UA version available at the</w:t>
      </w:r>
      <w:r>
        <w:rPr>
          <w:shd w:val="clear" w:color="auto" w:fill="00A933"/>
          <w:lang w:val="en-US"/>
        </w:rPr>
        <w:t xml:space="preserve"> time of this study (v13) by hand.</w:t>
      </w:r>
    </w:p>
    <w:p w14:paraId="39FA1C79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</w:t>
      </w:r>
    </w:p>
    <w:p w14:paraId="4B23143D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OSM is a </w:t>
      </w:r>
      <w:proofErr w:type="gramStart"/>
      <w:r>
        <w:rPr>
          <w:lang w:val="en-US"/>
        </w:rPr>
        <w:t>community based</w:t>
      </w:r>
      <w:proofErr w:type="gramEnd"/>
      <w:r>
        <w:rPr>
          <w:lang w:val="en-US"/>
        </w:rPr>
        <w:t xml:space="preserve"> project that provides free geospatial data.</w:t>
      </w:r>
    </w:p>
    <w:p w14:paraId="1BCC508A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The OSM community seeks to create a database of the entire planet that is free and editable.</w:t>
      </w:r>
    </w:p>
    <w:p w14:paraId="083A7296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analysis</w:t>
      </w:r>
      <w:proofErr w:type="gramEnd"/>
      <w:r>
        <w:rPr>
          <w:lang w:val="en-US"/>
        </w:rPr>
        <w:t xml:space="preserve"> we downloaded the OSM data with the identifiers ‘building’ and ‘highway’.</w:t>
      </w:r>
    </w:p>
    <w:p w14:paraId="454A9DAA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We downloaded all OSM data within a 1 km buffer around the city core.</w:t>
      </w:r>
    </w:p>
    <w:p w14:paraId="5A8F4CEF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Since OSM is a community based mapping service, the latest version of OSM data </w:t>
      </w:r>
      <w:proofErr w:type="gramStart"/>
      <w:r>
        <w:rPr>
          <w:lang w:val="en-US"/>
        </w:rPr>
        <w:t>is expected</w:t>
      </w:r>
      <w:proofErr w:type="gramEnd"/>
      <w:r>
        <w:rPr>
          <w:lang w:val="en-US"/>
        </w:rPr>
        <w:t xml:space="preserve"> to have the most information.</w:t>
      </w:r>
    </w:p>
    <w:p w14:paraId="46876648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We acquired the OSM data via the OSM API, which we accessed via a custom-made tool that heavily relies on the R package ‘</w:t>
      </w:r>
      <w:proofErr w:type="spellStart"/>
      <w:r>
        <w:rPr>
          <w:lang w:val="en-US"/>
        </w:rPr>
        <w:t>osmdata</w:t>
      </w:r>
      <w:proofErr w:type="spellEnd"/>
      <w:r>
        <w:rPr>
          <w:lang w:val="en-US"/>
        </w:rPr>
        <w:t>’.</w:t>
      </w:r>
    </w:p>
    <w:p w14:paraId="536BC2DA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For information on the OSM download tool see </w:t>
      </w:r>
      <w:r>
        <w:rPr>
          <w:shd w:val="clear" w:color="auto" w:fill="FFFF00"/>
          <w:lang w:val="en-US"/>
        </w:rPr>
        <w:t>Appendix ...</w:t>
      </w:r>
    </w:p>
    <w:p w14:paraId="681F1835" w14:textId="77777777" w:rsidR="00BA4BB7" w:rsidRDefault="00BA4BB7">
      <w:pPr>
        <w:widowControl/>
        <w:suppressAutoHyphens w:val="0"/>
        <w:rPr>
          <w:lang w:val="en-US"/>
        </w:rPr>
      </w:pPr>
    </w:p>
    <w:p w14:paraId="0BF0A27E" w14:textId="77777777" w:rsidR="00BA4BB7" w:rsidRDefault="000352D9">
      <w:pPr>
        <w:widowControl/>
        <w:numPr>
          <w:ilvl w:val="1"/>
          <w:numId w:val="31"/>
        </w:numPr>
        <w:suppressAutoHyphens w:val="0"/>
        <w:rPr>
          <w:lang w:val="en-US"/>
        </w:rPr>
      </w:pPr>
      <w:r>
        <w:rPr>
          <w:lang w:val="en-US"/>
        </w:rPr>
        <w:t>Data pre-processing</w:t>
      </w:r>
    </w:p>
    <w:p w14:paraId="29966B34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Network</w:t>
      </w:r>
    </w:p>
    <w:p w14:paraId="0A9B82E9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The network</w:t>
      </w:r>
      <w:proofErr w:type="gramStart"/>
      <w:r>
        <w:rPr>
          <w:lang w:val="en-US"/>
        </w:rPr>
        <w:t>,  in</w:t>
      </w:r>
      <w:proofErr w:type="gramEnd"/>
      <w:r>
        <w:rPr>
          <w:lang w:val="en-US"/>
        </w:rPr>
        <w:t xml:space="preserve"> this analysis, represents the walkable environment of a city, which connects the entry points of the UGS with those of the residential buildings.</w:t>
      </w:r>
    </w:p>
    <w:p w14:paraId="0AF9D008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To acquire information on the street network of a city, we downloaded OSM data with the identifier ‘highway’, which represents all </w:t>
      </w:r>
      <w:proofErr w:type="spellStart"/>
      <w:r>
        <w:rPr>
          <w:lang w:val="en-US"/>
        </w:rPr>
        <w:t>linestrings</w:t>
      </w:r>
      <w:proofErr w:type="spellEnd"/>
      <w:r>
        <w:rPr>
          <w:lang w:val="en-US"/>
        </w:rPr>
        <w:t xml:space="preserve"> in the OSM database that are associated with streets and paths.</w:t>
      </w:r>
    </w:p>
    <w:p w14:paraId="2CAE7CE7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To secure comparability across European countries, we used all OSM highway classes, except for the class ‘highways’.</w:t>
      </w:r>
    </w:p>
    <w:p w14:paraId="3CFA7406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proofErr w:type="spellStart"/>
      <w:r>
        <w:rPr>
          <w:lang w:val="en-US"/>
        </w:rPr>
        <w:t>Linestrings</w:t>
      </w:r>
      <w:proofErr w:type="spellEnd"/>
      <w:r>
        <w:rPr>
          <w:lang w:val="en-US"/>
        </w:rPr>
        <w:t xml:space="preserve"> identified with the string ‘highway’ represent </w:t>
      </w:r>
      <w:proofErr w:type="gramStart"/>
      <w:r>
        <w:rPr>
          <w:lang w:val="en-US"/>
        </w:rPr>
        <w:t>motorways which</w:t>
      </w:r>
      <w:proofErr w:type="gramEnd"/>
      <w:r>
        <w:rPr>
          <w:lang w:val="en-US"/>
        </w:rPr>
        <w:t xml:space="preserve"> are reserved for motorized use only.</w:t>
      </w:r>
    </w:p>
    <w:p w14:paraId="6F41D64E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To ensure network connectivity and reduce overlap, we cleaned the resulting network following the tutorial on network data pre-processing and cleaning by Lucas van der Meer.</w:t>
      </w:r>
    </w:p>
    <w:p w14:paraId="4BC75D28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Further information on the network pre-processing and cleaning steps can be found in </w:t>
      </w:r>
      <w:r>
        <w:rPr>
          <w:shd w:val="clear" w:color="auto" w:fill="FFFF00"/>
          <w:lang w:val="en-US"/>
        </w:rPr>
        <w:t>Appendix ...</w:t>
      </w:r>
    </w:p>
    <w:p w14:paraId="3A4D93E2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lastRenderedPageBreak/>
        <w:t>Buildings</w:t>
      </w:r>
    </w:p>
    <w:p w14:paraId="4D2F2276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The following analysis requires information on </w:t>
      </w:r>
      <w:proofErr w:type="gramStart"/>
      <w:r>
        <w:rPr>
          <w:lang w:val="en-US"/>
        </w:rPr>
        <w:t>a cities</w:t>
      </w:r>
      <w:proofErr w:type="gramEnd"/>
      <w:r>
        <w:rPr>
          <w:lang w:val="en-US"/>
        </w:rPr>
        <w:t>’ residential buildings, their entry points and on how many persons inhabit each building.</w:t>
      </w:r>
    </w:p>
    <w:p w14:paraId="2449EF25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We filtered the OSM ‘building’ polygons for residential buildings </w:t>
      </w:r>
      <w:r>
        <w:rPr>
          <w:shd w:val="clear" w:color="auto" w:fill="FFFF00"/>
          <w:lang w:val="en-US"/>
        </w:rPr>
        <w:t>(include table with excluded words: ‘university’, ‘school’ etc.)</w:t>
      </w:r>
    </w:p>
    <w:p w14:paraId="436835F5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We only kept those OSM building polygons that were contained inside of urban atlas residential areas (UA class code starting with: 11).</w:t>
      </w:r>
    </w:p>
    <w:p w14:paraId="0FEAD7D7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Building entries</w:t>
      </w:r>
    </w:p>
    <w:p w14:paraId="3F6712CB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To detect building entries, we first calculated the centroids of each building.  </w:t>
      </w:r>
    </w:p>
    <w:p w14:paraId="7048DEB8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Centroids had to satisfy the </w:t>
      </w:r>
      <w:proofErr w:type="gramStart"/>
      <w:r>
        <w:rPr>
          <w:lang w:val="en-US"/>
        </w:rPr>
        <w:t>constraint, that</w:t>
      </w:r>
      <w:proofErr w:type="gramEnd"/>
      <w:r>
        <w:rPr>
          <w:lang w:val="en-US"/>
        </w:rPr>
        <w:t xml:space="preserve"> the point has to lie inside the polygon </w:t>
      </w:r>
      <w:r>
        <w:rPr>
          <w:shd w:val="clear" w:color="auto" w:fill="FFFF00"/>
          <w:lang w:val="en-US"/>
        </w:rPr>
        <w:t xml:space="preserve">(see </w:t>
      </w:r>
      <w:proofErr w:type="spellStart"/>
      <w:r>
        <w:rPr>
          <w:shd w:val="clear" w:color="auto" w:fill="FFFF00"/>
          <w:lang w:val="en-US"/>
        </w:rPr>
        <w:t>st_point_on_surface</w:t>
      </w:r>
      <w:proofErr w:type="spellEnd"/>
      <w:r>
        <w:rPr>
          <w:shd w:val="clear" w:color="auto" w:fill="FFFF00"/>
          <w:lang w:val="en-US"/>
        </w:rPr>
        <w:t>)</w:t>
      </w:r>
      <w:r>
        <w:rPr>
          <w:lang w:val="en-US"/>
        </w:rPr>
        <w:t>.</w:t>
      </w:r>
    </w:p>
    <w:p w14:paraId="3695250B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We snapped the centroids to the closest point on the cleaned street network and assumed the resulting points to be the building entries.</w:t>
      </w:r>
    </w:p>
    <w:p w14:paraId="12BAD590" w14:textId="77777777" w:rsidR="00BA4BB7" w:rsidRDefault="000352D9">
      <w:pPr>
        <w:widowControl/>
        <w:numPr>
          <w:ilvl w:val="2"/>
          <w:numId w:val="31"/>
        </w:numPr>
        <w:suppressAutoHyphens w:val="0"/>
      </w:pPr>
      <w:commentRangeStart w:id="36"/>
      <w:r>
        <w:rPr>
          <w:lang w:val="en-US"/>
        </w:rPr>
        <w:t>Population per building</w:t>
      </w:r>
      <w:commentRangeEnd w:id="36"/>
      <w:r w:rsidR="00045FA4">
        <w:rPr>
          <w:rStyle w:val="Kommentarzeichen"/>
          <w:rFonts w:cs="Mangal"/>
        </w:rPr>
        <w:commentReference w:id="36"/>
      </w:r>
    </w:p>
    <w:p w14:paraId="249FC27E" w14:textId="77777777" w:rsidR="00BA4BB7" w:rsidRPr="00593B66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The UA dataset provides information on population mostly on a city block level.</w:t>
      </w:r>
    </w:p>
    <w:p w14:paraId="1FF512B3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We disaggregated this data to the building level by distributing the population proportionally to a buildings base area.</w:t>
      </w:r>
    </w:p>
    <w:p w14:paraId="17DB15FA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This workflow follows the assumption, that the building structure, and thus the population per base area inside one city block is similar.</w:t>
      </w:r>
    </w:p>
    <w:p w14:paraId="4AE6CD18" w14:textId="77777777" w:rsidR="00BA4BB7" w:rsidRPr="00593B66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For buildings that were contained inside UA residential polygons that erroneously did not have population values, we used the mean population per square-meter of the corresponding UA residential class in the city.</w:t>
      </w:r>
    </w:p>
    <w:p w14:paraId="1356F12E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Green spaces</w:t>
      </w:r>
    </w:p>
    <w:p w14:paraId="096F34ED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The last data point required for the analysis is information on publicly accessible UGS and their entry points.</w:t>
      </w:r>
    </w:p>
    <w:p w14:paraId="0A4E18F4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We filtered the UA data for </w:t>
      </w:r>
      <w:proofErr w:type="gramStart"/>
      <w:r>
        <w:rPr>
          <w:lang w:val="en-US"/>
        </w:rPr>
        <w:t>the classes ‘green urban areas’ (code 14100)</w:t>
      </w:r>
      <w:proofErr w:type="gramEnd"/>
      <w:r>
        <w:rPr>
          <w:lang w:val="en-US"/>
        </w:rPr>
        <w:t xml:space="preserve"> and ‘forests’ (code 31000) to ensure that all green spaces that are used in the analysis are publicly accessible.</w:t>
      </w:r>
    </w:p>
    <w:p w14:paraId="71200C99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All green spaces in the UA dataset come with information on area, which we </w:t>
      </w:r>
      <w:proofErr w:type="gramStart"/>
      <w:r>
        <w:rPr>
          <w:lang w:val="en-US"/>
        </w:rPr>
        <w:t>double checked</w:t>
      </w:r>
      <w:proofErr w:type="gramEnd"/>
      <w:r>
        <w:rPr>
          <w:lang w:val="en-US"/>
        </w:rPr>
        <w:t xml:space="preserve"> for consistency.</w:t>
      </w:r>
    </w:p>
    <w:p w14:paraId="7590401E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Green space entries</w:t>
      </w:r>
    </w:p>
    <w:p w14:paraId="39F8A686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proofErr w:type="gramStart"/>
      <w:r>
        <w:rPr>
          <w:lang w:val="en-US"/>
        </w:rPr>
        <w:t>To reliably detect</w:t>
      </w:r>
      <w:proofErr w:type="gramEnd"/>
      <w:r>
        <w:rPr>
          <w:lang w:val="en-US"/>
        </w:rPr>
        <w:t xml:space="preserve"> green space entries, we intersected the outline of the UA green spaces with the cleaned network.</w:t>
      </w:r>
    </w:p>
    <w:p w14:paraId="1319449D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commentRangeStart w:id="37"/>
      <w:r>
        <w:rPr>
          <w:lang w:val="en-US"/>
        </w:rPr>
        <w:t>We applied different buffer sizes until each green space in a given city had an entry point</w:t>
      </w:r>
      <w:commentRangeEnd w:id="37"/>
      <w:r w:rsidR="00F27173">
        <w:rPr>
          <w:rStyle w:val="Kommentarzeichen"/>
          <w:rFonts w:cs="Mangal"/>
        </w:rPr>
        <w:commentReference w:id="37"/>
      </w:r>
      <w:r>
        <w:rPr>
          <w:lang w:val="en-US"/>
        </w:rPr>
        <w:t>.</w:t>
      </w:r>
    </w:p>
    <w:p w14:paraId="4B69FE05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We used the resulting points as entry points of the green spaces for the further analysis.</w:t>
      </w:r>
    </w:p>
    <w:p w14:paraId="3C42EE7E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Further information on the method and the validation / sensitivity analysis can be found in </w:t>
      </w:r>
      <w:r>
        <w:rPr>
          <w:shd w:val="clear" w:color="auto" w:fill="FFFF00"/>
          <w:lang w:val="en-US"/>
        </w:rPr>
        <w:t>Appendix ..</w:t>
      </w:r>
      <w:r>
        <w:rPr>
          <w:lang w:val="en-US"/>
        </w:rPr>
        <w:t>.</w:t>
      </w:r>
    </w:p>
    <w:p w14:paraId="6EC42818" w14:textId="77777777" w:rsidR="00BA4BB7" w:rsidRDefault="000352D9">
      <w:pPr>
        <w:widowControl/>
        <w:numPr>
          <w:ilvl w:val="2"/>
          <w:numId w:val="31"/>
        </w:numPr>
        <w:suppressAutoHyphens w:val="0"/>
        <w:rPr>
          <w:lang w:val="en-US"/>
        </w:rPr>
      </w:pPr>
      <w:r>
        <w:rPr>
          <w:lang w:val="en-US"/>
        </w:rPr>
        <w:t>Network blending</w:t>
      </w:r>
    </w:p>
    <w:p w14:paraId="76431621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In the process of network blending, the entry points of the residential buildings and the UGS (now called ‘nodes’) are being ‘blended’ into the network.</w:t>
      </w:r>
    </w:p>
    <w:p w14:paraId="06B4E21C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During this process, the lines (now called ‘edges’) will be broken at every node location.</w:t>
      </w:r>
    </w:p>
    <w:p w14:paraId="6452F1DC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>The node location now represents the new starting / ending points of the newly created edges.</w:t>
      </w:r>
    </w:p>
    <w:p w14:paraId="5D156CC5" w14:textId="77777777" w:rsidR="00BA4BB7" w:rsidRDefault="000352D9">
      <w:pPr>
        <w:widowControl/>
        <w:numPr>
          <w:ilvl w:val="3"/>
          <w:numId w:val="31"/>
        </w:numPr>
        <w:suppressAutoHyphens w:val="0"/>
        <w:rPr>
          <w:lang w:val="en-US"/>
        </w:rPr>
      </w:pPr>
      <w:r>
        <w:rPr>
          <w:lang w:val="en-US"/>
        </w:rPr>
        <w:t xml:space="preserve">For more detailed information on this process see </w:t>
      </w:r>
      <w:r>
        <w:rPr>
          <w:shd w:val="clear" w:color="auto" w:fill="FFFF00"/>
          <w:lang w:val="en-US"/>
        </w:rPr>
        <w:t>Appendix ...</w:t>
      </w:r>
    </w:p>
    <w:p w14:paraId="19FAB855" w14:textId="77777777" w:rsidR="00BA4BB7" w:rsidRDefault="00BA4BB7">
      <w:pPr>
        <w:widowControl/>
        <w:suppressAutoHyphens w:val="0"/>
        <w:rPr>
          <w:lang w:val="en-US"/>
        </w:rPr>
      </w:pPr>
    </w:p>
    <w:p w14:paraId="427E4489" w14:textId="77777777" w:rsidR="00BA4BB7" w:rsidRDefault="000352D9">
      <w:pPr>
        <w:numPr>
          <w:ilvl w:val="1"/>
          <w:numId w:val="31"/>
        </w:numPr>
        <w:rPr>
          <w:lang w:val="en-US"/>
        </w:rPr>
      </w:pPr>
      <w:r>
        <w:rPr>
          <w:lang w:val="en-US"/>
        </w:rPr>
        <w:t>Analysis</w:t>
      </w:r>
    </w:p>
    <w:p w14:paraId="01180355" w14:textId="77777777" w:rsidR="00BA4BB7" w:rsidRDefault="000352D9">
      <w:pPr>
        <w:numPr>
          <w:ilvl w:val="2"/>
          <w:numId w:val="31"/>
        </w:numPr>
        <w:rPr>
          <w:lang w:val="en-US"/>
        </w:rPr>
      </w:pPr>
      <w:r>
        <w:rPr>
          <w:lang w:val="en-US"/>
        </w:rPr>
        <w:t>Analysis to achieve Objective 1:</w:t>
      </w:r>
    </w:p>
    <w:p w14:paraId="114472E7" w14:textId="77777777" w:rsidR="00BA4BB7" w:rsidRDefault="000352D9">
      <w:pPr>
        <w:numPr>
          <w:ilvl w:val="3"/>
          <w:numId w:val="31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Short summary of Objective 1</w:t>
      </w:r>
    </w:p>
    <w:p w14:paraId="09F8C30B" w14:textId="77777777" w:rsidR="00BA4BB7" w:rsidRPr="00593B66" w:rsidRDefault="000352D9">
      <w:pPr>
        <w:numPr>
          <w:ilvl w:val="3"/>
          <w:numId w:val="31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Modeling service connecting areas / creating workflow for index creation</w:t>
      </w:r>
    </w:p>
    <w:p w14:paraId="275F21AD" w14:textId="77777777" w:rsidR="00BA4BB7" w:rsidRDefault="000352D9">
      <w:pPr>
        <w:numPr>
          <w:ilvl w:val="3"/>
          <w:numId w:val="31"/>
        </w:numPr>
        <w:rPr>
          <w:lang w:val="en-US"/>
        </w:rPr>
      </w:pPr>
      <w:r>
        <w:rPr>
          <w:lang w:val="en-US"/>
        </w:rPr>
        <w:lastRenderedPageBreak/>
        <w:t>Index building</w:t>
      </w:r>
    </w:p>
    <w:p w14:paraId="079BAD2D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commentRangeStart w:id="38"/>
      <w:r>
        <w:rPr>
          <w:lang w:val="en-US"/>
        </w:rPr>
        <w:t xml:space="preserve">We assumed the distance people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usually walk to their nearest UGS to be </w:t>
      </w:r>
      <w:r>
        <w:rPr>
          <w:color w:val="000000"/>
          <w:shd w:val="clear" w:color="auto" w:fill="00A933"/>
          <w:lang w:val="en-US"/>
        </w:rPr>
        <w:t>500 m</w:t>
      </w:r>
      <w:r>
        <w:rPr>
          <w:lang w:val="en-US"/>
        </w:rPr>
        <w:t>.</w:t>
      </w:r>
    </w:p>
    <w:p w14:paraId="7A4F3F78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By making this assumption, we also limited the computational requirements for the analysis.</w:t>
      </w:r>
      <w:commentRangeEnd w:id="38"/>
      <w:r w:rsidR="00CC5EAC">
        <w:rPr>
          <w:rStyle w:val="Kommentarzeichen"/>
          <w:rFonts w:cs="Mangal"/>
        </w:rPr>
        <w:commentReference w:id="38"/>
      </w:r>
    </w:p>
    <w:p w14:paraId="4D42D5EB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We calculated the Detour Index (DI) and the Local Significance (LS) index for each UGS inside the city core plus a buffer of 1 km.</w:t>
      </w:r>
    </w:p>
    <w:p w14:paraId="18156939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We accounted for the maximum walking distance by calculating both indices for the residential buildings within a network distance of 500 m between a building entry and the nearest entry point of a UGS.</w:t>
      </w:r>
    </w:p>
    <w:p w14:paraId="087262D0" w14:textId="77777777" w:rsidR="00BA4BB7" w:rsidRDefault="000352D9">
      <w:pPr>
        <w:numPr>
          <w:ilvl w:val="3"/>
          <w:numId w:val="31"/>
        </w:numPr>
        <w:rPr>
          <w:lang w:val="en-US"/>
        </w:rPr>
      </w:pPr>
      <w:r>
        <w:rPr>
          <w:lang w:val="en-US"/>
        </w:rPr>
        <w:t>Detour Index (DI)</w:t>
      </w:r>
    </w:p>
    <w:p w14:paraId="27457465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 xml:space="preserve">The DI is an indicator of barriers in a </w:t>
      </w:r>
      <w:r>
        <w:rPr>
          <w:shd w:val="clear" w:color="auto" w:fill="FFFF00"/>
          <w:lang w:val="en-US"/>
        </w:rPr>
        <w:t>network.</w:t>
      </w:r>
    </w:p>
    <w:p w14:paraId="2E8F0E53" w14:textId="77777777" w:rsidR="00BA4BB7" w:rsidRDefault="000352D9">
      <w:pPr>
        <w:numPr>
          <w:ilvl w:val="4"/>
          <w:numId w:val="31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It accounts for the detours people have to take on their way to the nearest UGS.</w:t>
      </w:r>
    </w:p>
    <w:p w14:paraId="41255281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It combines the Euclidean distance, i.e. the direct connection between two points, with the network distance:</w:t>
      </w:r>
    </w:p>
    <w:p w14:paraId="4FDAFC39" w14:textId="77777777" w:rsidR="00BA4BB7" w:rsidRDefault="000352D9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(i,j)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nd</m:t>
                  </m:r>
                </m:e>
                <m:sub>
                  <m:r>
                    <w:rPr>
                      <w:rFonts w:ascii="Cambria Math" w:hAnsi="Cambria Math"/>
                    </w:rPr>
                    <m:t>(i,j)</m:t>
                  </m:r>
                </m:sub>
              </m:sSub>
            </m:den>
          </m:f>
        </m:oMath>
      </m:oMathPara>
    </w:p>
    <w:p w14:paraId="1F0AFCFD" w14:textId="77777777" w:rsidR="00BA4BB7" w:rsidRPr="00593B66" w:rsidRDefault="000352D9">
      <w:pPr>
        <w:rPr>
          <w:lang w:val="en-US"/>
        </w:rPr>
      </w:pPr>
      <w:r>
        <w:rPr>
          <w:lang w:val="en-US"/>
        </w:rPr>
        <w:t xml:space="preserve">Where </w:t>
      </w:r>
      <w:r>
        <w:rPr>
          <w:i/>
          <w:iCs/>
          <w:lang w:val="en-US"/>
        </w:rPr>
        <w:t>DI</w:t>
      </w:r>
      <w:r>
        <w:rPr>
          <w:lang w:val="en-US"/>
        </w:rPr>
        <w:t xml:space="preserve"> is the Detour Index, </w:t>
      </w:r>
      <w:proofErr w:type="gramStart"/>
      <w:r>
        <w:rPr>
          <w:i/>
          <w:iCs/>
          <w:lang w:val="en-US"/>
        </w:rPr>
        <w:t>d(</w:t>
      </w:r>
      <w:proofErr w:type="spellStart"/>
      <w:proofErr w:type="gramEnd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, j)</w:t>
      </w:r>
      <w:r>
        <w:rPr>
          <w:lang w:val="en-US"/>
        </w:rPr>
        <w:t xml:space="preserve"> is the Euclidean distance between points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and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, and </w:t>
      </w:r>
      <w:proofErr w:type="spellStart"/>
      <w:r>
        <w:rPr>
          <w:i/>
          <w:iCs/>
          <w:lang w:val="en-US"/>
        </w:rPr>
        <w:t>nd</w:t>
      </w:r>
      <w:proofErr w:type="spellEnd"/>
      <w:r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, j)</w:t>
      </w:r>
      <w:r>
        <w:rPr>
          <w:lang w:val="en-US"/>
        </w:rPr>
        <w:t xml:space="preserve"> is the network distance between the points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and </w:t>
      </w:r>
      <w:r>
        <w:rPr>
          <w:i/>
          <w:iCs/>
          <w:lang w:val="en-US"/>
        </w:rPr>
        <w:t>j</w:t>
      </w:r>
      <w:r>
        <w:rPr>
          <w:lang w:val="en-US"/>
        </w:rPr>
        <w:t>.</w:t>
      </w:r>
    </w:p>
    <w:p w14:paraId="03982711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In the case of this analysis, the two points are the entry points of a residential building and the nearest entry point of a UGS.</w:t>
      </w:r>
    </w:p>
    <w:p w14:paraId="7F1F70A4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 xml:space="preserve">The DI can assume values between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and 1.</w:t>
      </w:r>
    </w:p>
    <w:p w14:paraId="74314FFE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 xml:space="preserve">A DI value of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represents a straight line between building entry and UGS entry, while a DI value closer to 0 means that the inhabitants of the building have to take a sub-optimal route to the nearest UGS.</w:t>
      </w:r>
    </w:p>
    <w:p w14:paraId="22D6AC66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If one building has access to several UGS within a network distance of 500 m, we decided to use the mean DI value.</w:t>
      </w:r>
    </w:p>
    <w:p w14:paraId="20A098E7" w14:textId="77777777" w:rsidR="00BA4BB7" w:rsidRDefault="000352D9">
      <w:pPr>
        <w:numPr>
          <w:ilvl w:val="3"/>
          <w:numId w:val="31"/>
        </w:numPr>
        <w:rPr>
          <w:lang w:val="en-US"/>
        </w:rPr>
      </w:pPr>
      <w:r>
        <w:rPr>
          <w:lang w:val="en-US"/>
        </w:rPr>
        <w:t>Local Significance (LS)</w:t>
      </w:r>
    </w:p>
    <w:p w14:paraId="4C169335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The LS is an indicator of how many people have access to a UGS.</w:t>
      </w:r>
    </w:p>
    <w:p w14:paraId="191A486D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 xml:space="preserve">The LS also takes into account the size of an UGS as well as the distance between </w:t>
      </w:r>
      <w:proofErr w:type="spellStart"/>
      <w:r>
        <w:rPr>
          <w:lang w:val="en-US"/>
        </w:rPr>
        <w:t>peoples</w:t>
      </w:r>
      <w:proofErr w:type="spellEnd"/>
      <w:r>
        <w:rPr>
          <w:lang w:val="en-US"/>
        </w:rPr>
        <w:t xml:space="preserve"> homes and the UGS entries:</w:t>
      </w:r>
    </w:p>
    <w:p w14:paraId="20592DDB" w14:textId="77777777" w:rsidR="00BA4BB7" w:rsidRDefault="000352D9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nd</m:t>
                  </m:r>
                </m:e>
                <m:sub>
                  <m:r>
                    <w:rPr>
                      <w:rFonts w:ascii="Cambria Math" w:hAnsi="Cambria Math"/>
                    </w:rPr>
                    <m:t>(i,j)</m:t>
                  </m:r>
                </m:sub>
              </m:sSub>
            </m:den>
          </m:f>
        </m:oMath>
      </m:oMathPara>
    </w:p>
    <w:p w14:paraId="1840DD23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rPr>
          <w:i/>
          <w:iCs/>
          <w:lang w:val="en-US"/>
        </w:rPr>
        <w:t>LS</w:t>
      </w:r>
      <w:r>
        <w:rPr>
          <w:lang w:val="en-US"/>
        </w:rPr>
        <w:t xml:space="preserve"> is the Local Significance,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is the population of building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is the area of UGS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and </w:t>
      </w:r>
      <w:proofErr w:type="spellStart"/>
      <w:proofErr w:type="gramStart"/>
      <w:r>
        <w:rPr>
          <w:i/>
          <w:iCs/>
          <w:lang w:val="en-US"/>
        </w:rPr>
        <w:t>nd</w:t>
      </w:r>
      <w:proofErr w:type="spellEnd"/>
      <w:r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, j)</w:t>
      </w:r>
      <w:r>
        <w:rPr>
          <w:lang w:val="en-US"/>
        </w:rPr>
        <w:t xml:space="preserve"> is the network distance between the entry points of building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and UGS </w:t>
      </w:r>
      <w:r>
        <w:rPr>
          <w:i/>
          <w:iCs/>
          <w:lang w:val="en-US"/>
        </w:rPr>
        <w:t>j.</w:t>
      </w:r>
    </w:p>
    <w:p w14:paraId="0B70527F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This indicator can assume infinite values.</w:t>
      </w:r>
    </w:p>
    <w:p w14:paraId="6F199040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A higher population and area, as well as a lower network distance lead to higher LS values.</w:t>
      </w:r>
    </w:p>
    <w:p w14:paraId="42BFD758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We attached the LS values to each segment (edge) of the path between building and UGS entries.</w:t>
      </w:r>
    </w:p>
    <w:p w14:paraId="54B51A9E" w14:textId="77777777" w:rsidR="00BA4BB7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We summed the LS values of overlapping paths from multiple buildings, leading to higher values on higher frequented edges.</w:t>
      </w:r>
    </w:p>
    <w:p w14:paraId="42CAFC76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 xml:space="preserve">A more detailed summary on index building can be found in </w:t>
      </w:r>
      <w:r>
        <w:rPr>
          <w:shd w:val="clear" w:color="auto" w:fill="FFFF00"/>
          <w:lang w:val="en-US"/>
        </w:rPr>
        <w:t>Appendix …</w:t>
      </w:r>
    </w:p>
    <w:p w14:paraId="00440546" w14:textId="77777777" w:rsidR="00BA4BB7" w:rsidRDefault="000352D9">
      <w:pPr>
        <w:numPr>
          <w:ilvl w:val="3"/>
          <w:numId w:val="31"/>
        </w:numPr>
      </w:pPr>
      <w:r>
        <w:rPr>
          <w:lang w:val="en-US"/>
        </w:rPr>
        <w:t>Validation steps</w:t>
      </w:r>
    </w:p>
    <w:p w14:paraId="4C8B1011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commentRangeStart w:id="39"/>
      <w:r>
        <w:rPr>
          <w:lang w:val="en-US"/>
        </w:rPr>
        <w:t>Check for percentage / area of UA residential polygons covered by OSM buildings</w:t>
      </w:r>
    </w:p>
    <w:p w14:paraId="0DF43A84" w14:textId="77777777" w:rsidR="00BA4BB7" w:rsidRPr="00593B66" w:rsidRDefault="000352D9">
      <w:pPr>
        <w:numPr>
          <w:ilvl w:val="4"/>
          <w:numId w:val="31"/>
        </w:numPr>
        <w:rPr>
          <w:lang w:val="en-US"/>
        </w:rPr>
      </w:pPr>
      <w:r>
        <w:rPr>
          <w:lang w:val="en-US"/>
        </w:rPr>
        <w:t>Do the same for network (?)</w:t>
      </w:r>
      <w:commentRangeEnd w:id="39"/>
      <w:r w:rsidR="00CC5EAC">
        <w:rPr>
          <w:rStyle w:val="Kommentarzeichen"/>
          <w:rFonts w:cs="Mangal"/>
        </w:rPr>
        <w:commentReference w:id="39"/>
      </w:r>
    </w:p>
    <w:p w14:paraId="6D758FC0" w14:textId="77777777" w:rsidR="00BA4BB7" w:rsidRDefault="00BA4BB7">
      <w:pPr>
        <w:rPr>
          <w:lang w:val="en-US"/>
        </w:rPr>
      </w:pPr>
    </w:p>
    <w:p w14:paraId="5218A29F" w14:textId="77777777" w:rsidR="00BA4BB7" w:rsidRDefault="000352D9">
      <w:pPr>
        <w:numPr>
          <w:ilvl w:val="2"/>
          <w:numId w:val="32"/>
        </w:numPr>
        <w:rPr>
          <w:lang w:val="en-US"/>
        </w:rPr>
      </w:pPr>
      <w:r>
        <w:rPr>
          <w:lang w:val="en-US"/>
        </w:rPr>
        <w:t>Analysis to achieve Objective 2:</w:t>
      </w:r>
    </w:p>
    <w:p w14:paraId="1623A0EE" w14:textId="77777777" w:rsidR="00BA4BB7" w:rsidRDefault="000352D9">
      <w:pPr>
        <w:numPr>
          <w:ilvl w:val="3"/>
          <w:numId w:val="32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Short summary of Objective 2</w:t>
      </w:r>
    </w:p>
    <w:p w14:paraId="6FE184E7" w14:textId="77777777" w:rsidR="00BA4BB7" w:rsidRDefault="000352D9">
      <w:pPr>
        <w:numPr>
          <w:ilvl w:val="3"/>
          <w:numId w:val="32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lastRenderedPageBreak/>
        <w:t>Comparing cities / detecting mismatch</w:t>
      </w:r>
    </w:p>
    <w:p w14:paraId="39B485D5" w14:textId="77777777" w:rsidR="00BA4BB7" w:rsidRDefault="000352D9">
      <w:pPr>
        <w:numPr>
          <w:ilvl w:val="3"/>
          <w:numId w:val="32"/>
        </w:numPr>
        <w:rPr>
          <w:lang w:val="en-US"/>
        </w:rPr>
      </w:pPr>
      <w:r>
        <w:rPr>
          <w:lang w:val="en-US"/>
        </w:rPr>
        <w:t>European level</w:t>
      </w:r>
    </w:p>
    <w:p w14:paraId="5D7F1637" w14:textId="77777777" w:rsidR="00BA4BB7" w:rsidRDefault="000352D9">
      <w:pPr>
        <w:numPr>
          <w:ilvl w:val="4"/>
          <w:numId w:val="32"/>
        </w:numPr>
        <w:rPr>
          <w:lang w:val="en-US"/>
        </w:rPr>
      </w:pPr>
      <w:r>
        <w:rPr>
          <w:lang w:val="en-US"/>
        </w:rPr>
        <w:t>Comparing distribution of DI and LS values in different cities with histograms / line plots (?)</w:t>
      </w:r>
    </w:p>
    <w:p w14:paraId="6F843403" w14:textId="77777777" w:rsidR="00BA4BB7" w:rsidRDefault="000352D9">
      <w:pPr>
        <w:numPr>
          <w:ilvl w:val="4"/>
          <w:numId w:val="32"/>
        </w:numPr>
        <w:rPr>
          <w:lang w:val="en-US"/>
        </w:rPr>
      </w:pPr>
      <w:r>
        <w:rPr>
          <w:lang w:val="en-US"/>
        </w:rPr>
        <w:t>Using LS / m (?)</w:t>
      </w:r>
    </w:p>
    <w:p w14:paraId="3DCC56D8" w14:textId="77777777" w:rsidR="00BA4BB7" w:rsidRDefault="00BA4BB7">
      <w:pPr>
        <w:rPr>
          <w:lang w:val="en-US"/>
        </w:rPr>
      </w:pPr>
    </w:p>
    <w:p w14:paraId="632C6AC4" w14:textId="77777777" w:rsidR="00BA4BB7" w:rsidRDefault="000352D9">
      <w:pPr>
        <w:numPr>
          <w:ilvl w:val="3"/>
          <w:numId w:val="32"/>
        </w:numPr>
      </w:pPr>
      <w:commentRangeStart w:id="40"/>
      <w:r>
        <w:rPr>
          <w:lang w:val="en-US"/>
        </w:rPr>
        <w:t>City scenarios</w:t>
      </w:r>
      <w:commentRangeEnd w:id="40"/>
      <w:r w:rsidR="00CC5EAC">
        <w:rPr>
          <w:rStyle w:val="Kommentarzeichen"/>
          <w:rFonts w:cs="Mangal"/>
        </w:rPr>
        <w:commentReference w:id="40"/>
      </w:r>
    </w:p>
    <w:p w14:paraId="3A08DA4A" w14:textId="77777777" w:rsidR="00BA4BB7" w:rsidRPr="00593B66" w:rsidRDefault="000352D9">
      <w:pPr>
        <w:numPr>
          <w:ilvl w:val="4"/>
          <w:numId w:val="32"/>
        </w:numPr>
        <w:rPr>
          <w:lang w:val="en-US"/>
        </w:rPr>
      </w:pPr>
      <w:r>
        <w:rPr>
          <w:lang w:val="en-US"/>
        </w:rPr>
        <w:t>Test influence of changes in different parameters</w:t>
      </w:r>
    </w:p>
    <w:p w14:paraId="00AB10BE" w14:textId="77777777" w:rsidR="00BA4BB7" w:rsidRDefault="000352D9">
      <w:pPr>
        <w:numPr>
          <w:ilvl w:val="4"/>
          <w:numId w:val="32"/>
        </w:numPr>
      </w:pPr>
      <w:proofErr w:type="spellStart"/>
      <w:r>
        <w:rPr>
          <w:lang w:val="en-US"/>
        </w:rPr>
        <w:t>Lene</w:t>
      </w:r>
      <w:proofErr w:type="spellEnd"/>
      <w:r>
        <w:rPr>
          <w:lang w:val="en-US"/>
        </w:rPr>
        <w:t xml:space="preserve"> Voigt Park Leipzig</w:t>
      </w:r>
    </w:p>
    <w:p w14:paraId="3DAE03EB" w14:textId="77777777" w:rsidR="00BA4BB7" w:rsidRDefault="000352D9">
      <w:pPr>
        <w:numPr>
          <w:ilvl w:val="5"/>
          <w:numId w:val="32"/>
        </w:numPr>
      </w:pPr>
      <w:r>
        <w:rPr>
          <w:lang w:val="en-US"/>
        </w:rPr>
        <w:t>Introduction of the LVP situation</w:t>
      </w:r>
    </w:p>
    <w:p w14:paraId="57D91F5E" w14:textId="77777777" w:rsidR="00BA4BB7" w:rsidRDefault="000352D9">
      <w:pPr>
        <w:numPr>
          <w:ilvl w:val="6"/>
          <w:numId w:val="32"/>
        </w:numPr>
      </w:pPr>
      <w:r>
        <w:rPr>
          <w:lang w:val="en-US"/>
        </w:rPr>
        <w:t>location</w:t>
      </w:r>
    </w:p>
    <w:p w14:paraId="3F954C04" w14:textId="77777777" w:rsidR="00BA4BB7" w:rsidRDefault="000352D9">
      <w:pPr>
        <w:numPr>
          <w:ilvl w:val="6"/>
          <w:numId w:val="32"/>
        </w:numPr>
      </w:pPr>
      <w:r>
        <w:rPr>
          <w:lang w:val="en-US"/>
        </w:rPr>
        <w:t>surrounding city structure</w:t>
      </w:r>
    </w:p>
    <w:p w14:paraId="5D91FA63" w14:textId="77777777" w:rsidR="00BA4BB7" w:rsidRDefault="000352D9">
      <w:pPr>
        <w:numPr>
          <w:ilvl w:val="6"/>
          <w:numId w:val="32"/>
        </w:numPr>
      </w:pPr>
      <w:r>
        <w:rPr>
          <w:lang w:val="en-US"/>
        </w:rPr>
        <w:t>population</w:t>
      </w:r>
    </w:p>
    <w:p w14:paraId="443F8600" w14:textId="77777777" w:rsidR="00BA4BB7" w:rsidRPr="00593B66" w:rsidRDefault="000352D9">
      <w:pPr>
        <w:numPr>
          <w:ilvl w:val="6"/>
          <w:numId w:val="32"/>
        </w:numPr>
        <w:rPr>
          <w:lang w:val="en-US"/>
        </w:rPr>
      </w:pPr>
      <w:r>
        <w:rPr>
          <w:lang w:val="en-US"/>
        </w:rPr>
        <w:t>green spaces in proximity to LVP</w:t>
      </w:r>
    </w:p>
    <w:p w14:paraId="54048644" w14:textId="77777777" w:rsidR="00BA4BB7" w:rsidRDefault="000352D9">
      <w:pPr>
        <w:numPr>
          <w:ilvl w:val="4"/>
          <w:numId w:val="32"/>
        </w:numPr>
      </w:pPr>
      <w:r>
        <w:rPr>
          <w:lang w:val="en-US"/>
        </w:rPr>
        <w:t>Scenario 1</w:t>
      </w:r>
    </w:p>
    <w:p w14:paraId="4C9FB77E" w14:textId="77777777" w:rsidR="00BA4BB7" w:rsidRPr="00593B66" w:rsidRDefault="000352D9">
      <w:pPr>
        <w:numPr>
          <w:ilvl w:val="5"/>
          <w:numId w:val="32"/>
        </w:numPr>
        <w:rPr>
          <w:lang w:val="en-US"/>
        </w:rPr>
      </w:pPr>
      <w:r>
        <w:rPr>
          <w:lang w:val="en-US"/>
        </w:rPr>
        <w:t xml:space="preserve">What if the park </w:t>
      </w:r>
      <w:proofErr w:type="gramStart"/>
      <w:r>
        <w:rPr>
          <w:lang w:val="en-US"/>
        </w:rPr>
        <w:t>could be entered</w:t>
      </w:r>
      <w:proofErr w:type="gramEnd"/>
      <w:r>
        <w:rPr>
          <w:lang w:val="en-US"/>
        </w:rPr>
        <w:t xml:space="preserve"> from all sides?</w:t>
      </w:r>
    </w:p>
    <w:p w14:paraId="264F3FFB" w14:textId="77777777" w:rsidR="00BA4BB7" w:rsidRDefault="000352D9">
      <w:pPr>
        <w:numPr>
          <w:ilvl w:val="6"/>
          <w:numId w:val="32"/>
        </w:numPr>
      </w:pPr>
      <w:r>
        <w:rPr>
          <w:lang w:val="en-US"/>
        </w:rPr>
        <w:t>‘Cutting down all the hedges’</w:t>
      </w:r>
    </w:p>
    <w:p w14:paraId="4956468B" w14:textId="77777777" w:rsidR="00BA4BB7" w:rsidRPr="00593B66" w:rsidRDefault="000352D9">
      <w:pPr>
        <w:numPr>
          <w:ilvl w:val="6"/>
          <w:numId w:val="32"/>
        </w:numPr>
        <w:rPr>
          <w:lang w:val="en-US"/>
        </w:rPr>
      </w:pPr>
      <w:r>
        <w:rPr>
          <w:lang w:val="en-US"/>
        </w:rPr>
        <w:t>Creating entry points at every X meters on the outline of LVP</w:t>
      </w:r>
    </w:p>
    <w:p w14:paraId="0DDD0B7B" w14:textId="77777777" w:rsidR="00BA4BB7" w:rsidRDefault="000352D9">
      <w:pPr>
        <w:numPr>
          <w:ilvl w:val="4"/>
          <w:numId w:val="32"/>
        </w:numPr>
      </w:pPr>
      <w:r>
        <w:rPr>
          <w:lang w:val="en-US"/>
        </w:rPr>
        <w:t>Scenario 2</w:t>
      </w:r>
    </w:p>
    <w:p w14:paraId="740E1E02" w14:textId="77777777" w:rsidR="00BA4BB7" w:rsidRPr="00593B66" w:rsidRDefault="000352D9">
      <w:pPr>
        <w:numPr>
          <w:ilvl w:val="5"/>
          <w:numId w:val="32"/>
        </w:numPr>
        <w:rPr>
          <w:lang w:val="en-US"/>
        </w:rPr>
      </w:pPr>
      <w:r>
        <w:rPr>
          <w:lang w:val="en-US"/>
        </w:rPr>
        <w:t>What if there was a population increase?</w:t>
      </w:r>
    </w:p>
    <w:p w14:paraId="5CA238FF" w14:textId="77777777" w:rsidR="00BA4BB7" w:rsidRDefault="000352D9">
      <w:pPr>
        <w:numPr>
          <w:ilvl w:val="6"/>
          <w:numId w:val="32"/>
        </w:numPr>
      </w:pPr>
      <w:r>
        <w:rPr>
          <w:lang w:val="en-US"/>
        </w:rPr>
        <w:t>‘Growing city’</w:t>
      </w:r>
    </w:p>
    <w:p w14:paraId="56717BA8" w14:textId="77777777" w:rsidR="00BA4BB7" w:rsidRPr="00593B66" w:rsidRDefault="000352D9">
      <w:pPr>
        <w:numPr>
          <w:ilvl w:val="6"/>
          <w:numId w:val="32"/>
        </w:numPr>
        <w:rPr>
          <w:lang w:val="en-US"/>
        </w:rPr>
      </w:pPr>
      <w:r>
        <w:rPr>
          <w:lang w:val="en-US"/>
        </w:rPr>
        <w:t>Increase population to e.g. a) max possible (95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percentile?) for each class residential, b) change </w:t>
      </w:r>
      <w:proofErr w:type="gramStart"/>
      <w:r>
        <w:rPr>
          <w:lang w:val="en-US"/>
        </w:rPr>
        <w:t>all residential</w:t>
      </w:r>
      <w:proofErr w:type="gramEnd"/>
      <w:r>
        <w:rPr>
          <w:lang w:val="en-US"/>
        </w:rPr>
        <w:t xml:space="preserve"> to high density residential?</w:t>
      </w:r>
    </w:p>
    <w:p w14:paraId="5AA1C0E2" w14:textId="77777777" w:rsidR="00BA4BB7" w:rsidRDefault="000352D9">
      <w:pPr>
        <w:numPr>
          <w:ilvl w:val="4"/>
          <w:numId w:val="32"/>
        </w:numPr>
      </w:pPr>
      <w:r>
        <w:rPr>
          <w:lang w:val="en-US"/>
        </w:rPr>
        <w:t>Scenario 3</w:t>
      </w:r>
    </w:p>
    <w:p w14:paraId="0A718AAD" w14:textId="77777777" w:rsidR="00BA4BB7" w:rsidRPr="00593B66" w:rsidRDefault="000352D9">
      <w:pPr>
        <w:numPr>
          <w:ilvl w:val="5"/>
          <w:numId w:val="32"/>
        </w:numPr>
        <w:rPr>
          <w:lang w:val="en-US"/>
        </w:rPr>
      </w:pPr>
      <w:r>
        <w:rPr>
          <w:lang w:val="en-US"/>
        </w:rPr>
        <w:t xml:space="preserve">What if the surrounding green spaces </w:t>
      </w:r>
      <w:proofErr w:type="gramStart"/>
      <w:r>
        <w:rPr>
          <w:lang w:val="en-US"/>
        </w:rPr>
        <w:t>were developed</w:t>
      </w:r>
      <w:proofErr w:type="gramEnd"/>
      <w:r>
        <w:rPr>
          <w:lang w:val="en-US"/>
        </w:rPr>
        <w:t xml:space="preserve"> to residential buildings?</w:t>
      </w:r>
    </w:p>
    <w:p w14:paraId="40E1C9E4" w14:textId="77777777" w:rsidR="00BA4BB7" w:rsidRPr="00593B66" w:rsidRDefault="000352D9">
      <w:pPr>
        <w:numPr>
          <w:ilvl w:val="6"/>
          <w:numId w:val="32"/>
        </w:numPr>
        <w:rPr>
          <w:lang w:val="en-US"/>
        </w:rPr>
      </w:pPr>
      <w:r>
        <w:rPr>
          <w:lang w:val="en-US"/>
        </w:rPr>
        <w:t>Change the green spaces in the north of LVP to high density residential</w:t>
      </w:r>
    </w:p>
    <w:p w14:paraId="310B0EC3" w14:textId="77777777" w:rsidR="00BA4BB7" w:rsidRDefault="000352D9">
      <w:pPr>
        <w:rPr>
          <w:b/>
          <w:bCs/>
        </w:rPr>
      </w:pPr>
      <w:r>
        <w:rPr>
          <w:b/>
          <w:bCs/>
          <w:lang w:val="en-US"/>
        </w:rPr>
        <w:t>Results</w:t>
      </w:r>
    </w:p>
    <w:p w14:paraId="10422E01" w14:textId="77777777" w:rsidR="00BA4BB7" w:rsidRDefault="000352D9">
      <w:pPr>
        <w:numPr>
          <w:ilvl w:val="2"/>
          <w:numId w:val="32"/>
        </w:numPr>
      </w:pPr>
      <w:r>
        <w:rPr>
          <w:lang w:val="en-US"/>
        </w:rPr>
        <w:t>Results of Objective 1</w:t>
      </w:r>
    </w:p>
    <w:p w14:paraId="55EB83B3" w14:textId="77777777" w:rsidR="00BA4BB7" w:rsidRDefault="000352D9">
      <w:pPr>
        <w:numPr>
          <w:ilvl w:val="3"/>
          <w:numId w:val="32"/>
        </w:numPr>
      </w:pPr>
      <w:r>
        <w:rPr>
          <w:lang w:val="en-US"/>
        </w:rPr>
        <w:t>What was feasible? What not? Where? Why?</w:t>
      </w:r>
    </w:p>
    <w:p w14:paraId="472851BA" w14:textId="77777777" w:rsidR="00BA4BB7" w:rsidRPr="00593B66" w:rsidRDefault="000352D9">
      <w:pPr>
        <w:numPr>
          <w:ilvl w:val="3"/>
          <w:numId w:val="32"/>
        </w:numPr>
        <w:rPr>
          <w:lang w:val="en-US"/>
        </w:rPr>
      </w:pPr>
      <w:r>
        <w:rPr>
          <w:lang w:val="en-US"/>
        </w:rPr>
        <w:t>Maps / graphs showing OSM data coverage in different areas</w:t>
      </w:r>
    </w:p>
    <w:p w14:paraId="70D43564" w14:textId="77777777" w:rsidR="00BA4BB7" w:rsidRPr="00593B66" w:rsidRDefault="00BA4BB7">
      <w:pPr>
        <w:rPr>
          <w:lang w:val="en-US"/>
        </w:rPr>
      </w:pPr>
    </w:p>
    <w:p w14:paraId="181141F4" w14:textId="77777777" w:rsidR="00BA4BB7" w:rsidRDefault="000352D9">
      <w:pPr>
        <w:numPr>
          <w:ilvl w:val="2"/>
          <w:numId w:val="32"/>
        </w:numPr>
      </w:pPr>
      <w:r>
        <w:rPr>
          <w:lang w:val="en-US"/>
        </w:rPr>
        <w:t>Result of Objective 2</w:t>
      </w:r>
    </w:p>
    <w:p w14:paraId="691BF498" w14:textId="77777777" w:rsidR="00BA4BB7" w:rsidRDefault="000352D9">
      <w:pPr>
        <w:numPr>
          <w:ilvl w:val="3"/>
          <w:numId w:val="32"/>
        </w:numPr>
      </w:pPr>
      <w:r>
        <w:rPr>
          <w:lang w:val="en-US"/>
        </w:rPr>
        <w:t>European level</w:t>
      </w:r>
    </w:p>
    <w:p w14:paraId="70836BF1" w14:textId="77777777" w:rsidR="00BA4BB7" w:rsidRDefault="000352D9">
      <w:pPr>
        <w:numPr>
          <w:ilvl w:val="4"/>
          <w:numId w:val="32"/>
        </w:numPr>
        <w:rPr>
          <w:lang w:val="en-US"/>
        </w:rPr>
      </w:pPr>
      <w:r>
        <w:rPr>
          <w:lang w:val="en-US"/>
        </w:rPr>
        <w:t>Tree / graphs like in Wolff, Scheuer et al. 2020</w:t>
      </w:r>
    </w:p>
    <w:p w14:paraId="7CD0FEFF" w14:textId="77777777" w:rsidR="00BA4BB7" w:rsidRDefault="000352D9">
      <w:pPr>
        <w:numPr>
          <w:ilvl w:val="4"/>
          <w:numId w:val="32"/>
        </w:numPr>
        <w:rPr>
          <w:lang w:val="en-US"/>
        </w:rPr>
      </w:pPr>
      <w:r>
        <w:rPr>
          <w:lang w:val="en-US"/>
        </w:rPr>
        <w:t xml:space="preserve">Maps like in </w:t>
      </w:r>
      <w:proofErr w:type="spellStart"/>
      <w:r>
        <w:rPr>
          <w:lang w:val="en-US"/>
        </w:rPr>
        <w:t>Kabisch</w:t>
      </w:r>
      <w:proofErr w:type="spellEnd"/>
      <w:r>
        <w:rPr>
          <w:lang w:val="en-US"/>
        </w:rPr>
        <w:t xml:space="preserve"> et al. 2016</w:t>
      </w:r>
    </w:p>
    <w:p w14:paraId="78D385FA" w14:textId="77777777" w:rsidR="00BA4BB7" w:rsidRDefault="00BA4BB7">
      <w:pPr>
        <w:rPr>
          <w:lang w:val="en-US"/>
        </w:rPr>
      </w:pPr>
    </w:p>
    <w:p w14:paraId="65C7C613" w14:textId="77777777" w:rsidR="00BA4BB7" w:rsidRDefault="000352D9">
      <w:pPr>
        <w:numPr>
          <w:ilvl w:val="3"/>
          <w:numId w:val="32"/>
        </w:numPr>
        <w:rPr>
          <w:lang w:val="en-US"/>
        </w:rPr>
      </w:pPr>
      <w:r>
        <w:rPr>
          <w:lang w:val="en-US"/>
        </w:rPr>
        <w:t xml:space="preserve">City </w:t>
      </w:r>
      <w:proofErr w:type="spellStart"/>
      <w:r>
        <w:rPr>
          <w:lang w:val="en-US"/>
        </w:rPr>
        <w:t>scenrios</w:t>
      </w:r>
      <w:proofErr w:type="spellEnd"/>
    </w:p>
    <w:p w14:paraId="3C06A34A" w14:textId="77777777" w:rsidR="00BA4BB7" w:rsidRDefault="000352D9">
      <w:pPr>
        <w:numPr>
          <w:ilvl w:val="4"/>
          <w:numId w:val="32"/>
        </w:numPr>
        <w:rPr>
          <w:lang w:val="en-US"/>
        </w:rPr>
      </w:pPr>
      <w:r>
        <w:rPr>
          <w:lang w:val="en-US"/>
        </w:rPr>
        <w:t>Show and discuss the results:</w:t>
      </w:r>
    </w:p>
    <w:p w14:paraId="65B3264C" w14:textId="77777777" w:rsidR="00BA4BB7" w:rsidRDefault="000352D9">
      <w:pPr>
        <w:numPr>
          <w:ilvl w:val="5"/>
          <w:numId w:val="32"/>
        </w:numPr>
        <w:rPr>
          <w:lang w:val="en-US"/>
        </w:rPr>
      </w:pPr>
      <w:r>
        <w:rPr>
          <w:lang w:val="en-US"/>
        </w:rPr>
        <w:t>For each scenario:</w:t>
      </w:r>
    </w:p>
    <w:p w14:paraId="24D11857" w14:textId="77777777" w:rsidR="00BA4BB7" w:rsidRDefault="000352D9">
      <w:pPr>
        <w:numPr>
          <w:ilvl w:val="5"/>
          <w:numId w:val="32"/>
        </w:numPr>
        <w:rPr>
          <w:lang w:val="en-US"/>
        </w:rPr>
      </w:pPr>
      <w:r>
        <w:rPr>
          <w:lang w:val="en-US"/>
        </w:rPr>
        <w:t>2 maps: one of status quo model, one of altered parameter model</w:t>
      </w:r>
    </w:p>
    <w:p w14:paraId="049F7636" w14:textId="77777777" w:rsidR="00BA4BB7" w:rsidRPr="00593B66" w:rsidRDefault="00BA4BB7">
      <w:pPr>
        <w:rPr>
          <w:lang w:val="en-US"/>
        </w:rPr>
      </w:pPr>
    </w:p>
    <w:p w14:paraId="7486965C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Discussion</w:t>
      </w:r>
    </w:p>
    <w:p w14:paraId="6A432FB8" w14:textId="77777777" w:rsidR="00BA4BB7" w:rsidRPr="00593B66" w:rsidRDefault="00BA4BB7">
      <w:pPr>
        <w:rPr>
          <w:lang w:val="en-US"/>
        </w:rPr>
      </w:pPr>
    </w:p>
    <w:p w14:paraId="2E8AA00E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Summary of the BIG THREE findings (1, 2, 3), i.e. the higher-level idea</w:t>
      </w:r>
    </w:p>
    <w:p w14:paraId="172AF661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Effect of new approach on results</w:t>
      </w:r>
    </w:p>
    <w:p w14:paraId="663AB10A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Inter- / inner-city disparities</w:t>
      </w:r>
    </w:p>
    <w:p w14:paraId="74A6C99C" w14:textId="77777777" w:rsidR="00BA4BB7" w:rsidRPr="00593B66" w:rsidRDefault="00BA4BB7">
      <w:pPr>
        <w:rPr>
          <w:lang w:val="en-US"/>
        </w:rPr>
      </w:pPr>
    </w:p>
    <w:p w14:paraId="3D9164FA" w14:textId="77777777" w:rsidR="00BA4BB7" w:rsidRPr="00593B66" w:rsidRDefault="00BA4BB7">
      <w:pPr>
        <w:rPr>
          <w:lang w:val="en-US"/>
        </w:rPr>
      </w:pPr>
    </w:p>
    <w:p w14:paraId="0DDB95AD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For each of the findings:</w:t>
      </w:r>
    </w:p>
    <w:p w14:paraId="3C09D2EF" w14:textId="77777777" w:rsidR="00BA4BB7" w:rsidRPr="00593B66" w:rsidRDefault="00BA4BB7">
      <w:pPr>
        <w:rPr>
          <w:lang w:val="en-US"/>
        </w:rPr>
      </w:pPr>
    </w:p>
    <w:p w14:paraId="5FEDE06E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How does this map/relate to previous findings?</w:t>
      </w:r>
    </w:p>
    <w:p w14:paraId="43C7D259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Compare to e.g.</w:t>
      </w:r>
    </w:p>
    <w:p w14:paraId="63DD79DF" w14:textId="77777777" w:rsidR="00BA4BB7" w:rsidRPr="00593B66" w:rsidRDefault="00BA4BB7">
      <w:pPr>
        <w:rPr>
          <w:lang w:val="en-US"/>
        </w:rPr>
      </w:pPr>
    </w:p>
    <w:p w14:paraId="42993C2C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How does this add to previous findings?</w:t>
      </w:r>
    </w:p>
    <w:p w14:paraId="0BA64DDD" w14:textId="77777777" w:rsidR="00BA4BB7" w:rsidRPr="00593B66" w:rsidRDefault="00BA4BB7">
      <w:pPr>
        <w:rPr>
          <w:lang w:val="en-US"/>
        </w:rPr>
      </w:pPr>
    </w:p>
    <w:p w14:paraId="0605BDA7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Comparability / applicability with public data</w:t>
      </w:r>
    </w:p>
    <w:p w14:paraId="25496325" w14:textId="77777777" w:rsidR="00BA4BB7" w:rsidRPr="00593B66" w:rsidRDefault="00BA4BB7">
      <w:pPr>
        <w:rPr>
          <w:lang w:val="en-US"/>
        </w:rPr>
      </w:pPr>
    </w:p>
    <w:p w14:paraId="0B6D541E" w14:textId="77777777" w:rsidR="00BA4BB7" w:rsidRPr="00593B66" w:rsidRDefault="000352D9">
      <w:pPr>
        <w:rPr>
          <w:lang w:val="en-US"/>
        </w:rPr>
      </w:pPr>
      <w:r w:rsidRPr="00593B66">
        <w:rPr>
          <w:lang w:val="en-US"/>
        </w:rPr>
        <w:t>Challenges</w:t>
      </w:r>
    </w:p>
    <w:p w14:paraId="7C40B5EC" w14:textId="77777777" w:rsidR="00BA4BB7" w:rsidRPr="00593B66" w:rsidRDefault="00BA4BB7">
      <w:pPr>
        <w:rPr>
          <w:lang w:val="en-US"/>
        </w:rPr>
      </w:pPr>
    </w:p>
    <w:p w14:paraId="59901352" w14:textId="77777777" w:rsidR="00BA4BB7" w:rsidRDefault="000352D9">
      <w:proofErr w:type="spellStart"/>
      <w:r>
        <w:t>Implications</w:t>
      </w:r>
      <w:proofErr w:type="spellEnd"/>
    </w:p>
    <w:p w14:paraId="074222E9" w14:textId="77777777" w:rsidR="00BA4BB7" w:rsidRDefault="00BA4BB7"/>
    <w:p w14:paraId="0F41EA43" w14:textId="77777777" w:rsidR="00BA4BB7" w:rsidRDefault="00BA4BB7"/>
    <w:sectPr w:rsidR="00BA4BB7">
      <w:headerReference w:type="default" r:id="rId9"/>
      <w:pgSz w:w="11906" w:h="16838"/>
      <w:pgMar w:top="1190" w:right="1440" w:bottom="1440" w:left="1440" w:header="85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nuel" w:date="2022-04-19T13:14:00Z" w:initials="M">
    <w:p w14:paraId="6CF996B2" w14:textId="77777777" w:rsidR="00593B66" w:rsidRPr="00593B66" w:rsidRDefault="00593B66" w:rsidP="00593B6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93B66">
        <w:rPr>
          <w:lang w:val="en-US"/>
        </w:rPr>
        <w:t>Limit to urban green spaces (UGS)</w:t>
      </w:r>
    </w:p>
  </w:comment>
  <w:comment w:id="12" w:author="Manuel" w:date="2022-04-19T13:14:00Z" w:initials="M">
    <w:p w14:paraId="3E17222D" w14:textId="77777777" w:rsidR="00593B66" w:rsidRPr="00593B66" w:rsidRDefault="00593B6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93B66">
        <w:rPr>
          <w:lang w:val="en-US"/>
        </w:rPr>
        <w:t>Limit to urban green spaces (UGS)</w:t>
      </w:r>
    </w:p>
  </w:comment>
  <w:comment w:id="23" w:author="Manuel" w:date="2022-04-19T13:19:00Z" w:initials="M">
    <w:p w14:paraId="1886E766" w14:textId="77777777" w:rsidR="007C33F3" w:rsidRDefault="007C33F3">
      <w:pPr>
        <w:pStyle w:val="Kommentartext"/>
      </w:pPr>
      <w:r>
        <w:rPr>
          <w:rStyle w:val="Kommentarzeichen"/>
        </w:rPr>
        <w:annotationRef/>
      </w:r>
      <w:r>
        <w:t>Welche frage hast du hier genau?</w:t>
      </w:r>
    </w:p>
  </w:comment>
  <w:comment w:id="24" w:author="Manuel" w:date="2022-04-19T13:19:00Z" w:initials="M">
    <w:p w14:paraId="0A67FFBC" w14:textId="77777777" w:rsidR="007C33F3" w:rsidRPr="007C33F3" w:rsidRDefault="007C33F3">
      <w:pPr>
        <w:pStyle w:val="Kommentartext"/>
      </w:pPr>
      <w:r>
        <w:rPr>
          <w:rStyle w:val="Kommentarzeichen"/>
        </w:rPr>
        <w:annotationRef/>
      </w:r>
      <w:r>
        <w:t xml:space="preserve">Vielleicht die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zu Europa hoch zum ersten anstrich von „</w:t>
      </w:r>
      <w:proofErr w:type="spellStart"/>
      <w:r w:rsidRPr="007C33F3">
        <w:t>What</w:t>
      </w:r>
      <w:proofErr w:type="spellEnd"/>
      <w:r w:rsidRPr="007C33F3">
        <w:t xml:space="preserve"> do </w:t>
      </w:r>
      <w:proofErr w:type="spellStart"/>
      <w:r w:rsidRPr="007C33F3">
        <w:t>we</w:t>
      </w:r>
      <w:proofErr w:type="spellEnd"/>
      <w:r w:rsidRPr="007C33F3">
        <w:t xml:space="preserve"> </w:t>
      </w:r>
      <w:proofErr w:type="spellStart"/>
      <w:r w:rsidRPr="007C33F3">
        <w:t>know</w:t>
      </w:r>
      <w:proofErr w:type="spellEnd"/>
      <w:r w:rsidRPr="007C33F3">
        <w:t xml:space="preserve"> </w:t>
      </w:r>
      <w:proofErr w:type="spellStart"/>
      <w:r w:rsidRPr="007C33F3">
        <w:t>about</w:t>
      </w:r>
      <w:proofErr w:type="spellEnd"/>
      <w:r w:rsidRPr="007C33F3">
        <w:t xml:space="preserve"> </w:t>
      </w:r>
      <w:proofErr w:type="spellStart"/>
      <w:r w:rsidRPr="007C33F3">
        <w:t>the</w:t>
      </w:r>
      <w:proofErr w:type="spellEnd"/>
      <w:r w:rsidRPr="007C33F3">
        <w:t xml:space="preserve"> </w:t>
      </w:r>
      <w:proofErr w:type="spellStart"/>
      <w:r w:rsidRPr="007C33F3">
        <w:t>problem</w:t>
      </w:r>
      <w:proofErr w:type="spellEnd"/>
      <w:r w:rsidRPr="007C33F3">
        <w:t>?</w:t>
      </w:r>
      <w:r>
        <w:t xml:space="preserve">“ und hier dann gezielt die </w:t>
      </w:r>
      <w:proofErr w:type="spellStart"/>
      <w:r>
        <w:t>studies</w:t>
      </w:r>
      <w:proofErr w:type="spellEnd"/>
      <w:r>
        <w:t xml:space="preserve"> aufführen die sich mit den methodischen </w:t>
      </w:r>
      <w:proofErr w:type="spellStart"/>
      <w:r>
        <w:t>ansätzen</w:t>
      </w:r>
      <w:proofErr w:type="spellEnd"/>
      <w:r>
        <w:t xml:space="preserve"> auseinandersetzen </w:t>
      </w:r>
      <w:proofErr w:type="spellStart"/>
      <w:r>
        <w:t>insb</w:t>
      </w:r>
      <w:proofErr w:type="spellEnd"/>
      <w:r>
        <w:t xml:space="preserve"> zu </w:t>
      </w:r>
      <w:proofErr w:type="spellStart"/>
      <w:r>
        <w:t>fallstudien</w:t>
      </w:r>
      <w:proofErr w:type="spellEnd"/>
    </w:p>
  </w:comment>
  <w:comment w:id="25" w:author="Manuel" w:date="2022-04-19T13:23:00Z" w:initials="M">
    <w:p w14:paraId="52CA944E" w14:textId="77777777" w:rsidR="007C33F3" w:rsidRDefault="007C33F3">
      <w:pPr>
        <w:pStyle w:val="Kommentartext"/>
      </w:pPr>
      <w:r>
        <w:rPr>
          <w:rStyle w:val="Kommentarzeichen"/>
        </w:rPr>
        <w:annotationRef/>
      </w:r>
      <w:r>
        <w:t xml:space="preserve">Hier solltest du parallel zu den </w:t>
      </w:r>
      <w:proofErr w:type="spellStart"/>
      <w:r>
        <w:t>argumenten</w:t>
      </w:r>
      <w:proofErr w:type="spellEnd"/>
      <w:r>
        <w:t>/</w:t>
      </w:r>
      <w:proofErr w:type="spellStart"/>
      <w:r>
        <w:t>studien</w:t>
      </w:r>
      <w:proofErr w:type="spellEnd"/>
      <w:r>
        <w:t xml:space="preserve"> aus dem Wolff </w:t>
      </w:r>
      <w:proofErr w:type="spellStart"/>
      <w:r>
        <w:t>paper</w:t>
      </w:r>
      <w:proofErr w:type="spellEnd"/>
      <w:r>
        <w:t xml:space="preserve"> auch unbedingt </w:t>
      </w:r>
      <w:proofErr w:type="spellStart"/>
      <w:r>
        <w:t>bezug</w:t>
      </w:r>
      <w:proofErr w:type="spellEnd"/>
      <w:r>
        <w:t xml:space="preserve"> nehmen zu den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)</w:t>
      </w:r>
    </w:p>
  </w:comment>
  <w:comment w:id="26" w:author="Manuel" w:date="2022-04-19T13:21:00Z" w:initials="M">
    <w:p w14:paraId="40A85957" w14:textId="77777777" w:rsidR="007C33F3" w:rsidRDefault="007C33F3">
      <w:pPr>
        <w:pStyle w:val="Kommentartext"/>
      </w:pPr>
      <w:r>
        <w:rPr>
          <w:rStyle w:val="Kommentarzeichen"/>
        </w:rPr>
        <w:annotationRef/>
      </w:r>
      <w:r>
        <w:t xml:space="preserve">Kann auch ein extra anstrich sein, </w:t>
      </w:r>
      <w:proofErr w:type="spellStart"/>
      <w:r>
        <w:t>argument</w:t>
      </w:r>
      <w:proofErr w:type="spellEnd"/>
      <w:r>
        <w:t xml:space="preserve"> dazu findest du im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pdf</w:t>
      </w:r>
      <w:proofErr w:type="spellEnd"/>
    </w:p>
  </w:comment>
  <w:comment w:id="27" w:author="Manuel" w:date="2022-04-19T13:22:00Z" w:initials="M">
    <w:p w14:paraId="157832C1" w14:textId="77777777" w:rsidR="007C33F3" w:rsidRDefault="007C33F3">
      <w:pPr>
        <w:pStyle w:val="Kommentartext"/>
      </w:pPr>
      <w:r>
        <w:rPr>
          <w:rStyle w:val="Kommentarzeichen"/>
        </w:rPr>
        <w:annotationRef/>
      </w:r>
      <w:r>
        <w:t xml:space="preserve">Hast du </w:t>
      </w:r>
      <w:proofErr w:type="spellStart"/>
      <w:r>
        <w:t>nich</w:t>
      </w:r>
      <w:proofErr w:type="spellEnd"/>
      <w:r>
        <w:t xml:space="preserve"> drin, ich würde ganz stark nur mit der </w:t>
      </w:r>
      <w:proofErr w:type="spellStart"/>
      <w:r>
        <w:t>demand-supply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arbeiten wie im </w:t>
      </w:r>
      <w:proofErr w:type="spellStart"/>
      <w:r>
        <w:t>titel</w:t>
      </w:r>
      <w:proofErr w:type="spellEnd"/>
      <w:r>
        <w:t xml:space="preserve"> anklingt</w:t>
      </w:r>
    </w:p>
  </w:comment>
  <w:comment w:id="28" w:author="Manuel" w:date="2022-04-19T13:32:00Z" w:initials="M">
    <w:p w14:paraId="21C05E7B" w14:textId="77777777" w:rsidR="00EB451A" w:rsidRDefault="00EB451A">
      <w:pPr>
        <w:pStyle w:val="Kommentartext"/>
      </w:pPr>
      <w:r>
        <w:rPr>
          <w:rStyle w:val="Kommentarzeichen"/>
        </w:rPr>
        <w:annotationRef/>
      </w:r>
      <w:r>
        <w:t>Schwierig, wie willst du das feststellen?</w:t>
      </w:r>
    </w:p>
    <w:p w14:paraId="7063B2C3" w14:textId="0D65E00B" w:rsidR="00EB451A" w:rsidRPr="00EB451A" w:rsidRDefault="00EB451A">
      <w:pPr>
        <w:pStyle w:val="Kommentartext"/>
        <w:rPr>
          <w:lang w:val="en-US"/>
        </w:rPr>
      </w:pPr>
      <w:proofErr w:type="spellStart"/>
      <w:r w:rsidRPr="00EB451A">
        <w:rPr>
          <w:lang w:val="en-US"/>
        </w:rPr>
        <w:t>Eher</w:t>
      </w:r>
      <w:proofErr w:type="spellEnd"/>
      <w:r w:rsidRPr="00EB451A">
        <w:rPr>
          <w:lang w:val="en-US"/>
        </w:rPr>
        <w:t xml:space="preserve"> </w:t>
      </w:r>
      <w:proofErr w:type="spellStart"/>
      <w:r w:rsidRPr="00EB451A">
        <w:rPr>
          <w:lang w:val="en-US"/>
        </w:rPr>
        <w:t>frage</w:t>
      </w:r>
      <w:proofErr w:type="spellEnd"/>
      <w:r w:rsidRPr="00EB451A">
        <w:rPr>
          <w:lang w:val="en-US"/>
        </w:rPr>
        <w:t xml:space="preserve"> </w:t>
      </w:r>
      <w:proofErr w:type="spellStart"/>
      <w:r w:rsidRPr="00EB451A">
        <w:rPr>
          <w:lang w:val="en-US"/>
        </w:rPr>
        <w:t>umdrehen</w:t>
      </w:r>
      <w:proofErr w:type="spellEnd"/>
      <w:r w:rsidRPr="00EB451A">
        <w:rPr>
          <w:lang w:val="en-US"/>
        </w:rPr>
        <w:t xml:space="preserve">: how can a model approach look </w:t>
      </w:r>
      <w:proofErr w:type="spellStart"/>
      <w:r w:rsidRPr="00EB451A">
        <w:rPr>
          <w:lang w:val="en-US"/>
        </w:rPr>
        <w:t>llike</w:t>
      </w:r>
      <w:proofErr w:type="spellEnd"/>
      <w:r w:rsidRPr="00EB451A">
        <w:rPr>
          <w:lang w:val="en-US"/>
        </w:rPr>
        <w:t xml:space="preserve"> which estimates the walkability between green space supply and demand in cities </w:t>
      </w:r>
    </w:p>
  </w:comment>
  <w:comment w:id="29" w:author="Manuel" w:date="2022-04-19T13:33:00Z" w:initials="M">
    <w:p w14:paraId="214BB28D" w14:textId="13110E4B" w:rsidR="00EB451A" w:rsidRPr="00EB451A" w:rsidRDefault="00EB45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Hm, machst du da einen </w:t>
      </w:r>
      <w:proofErr w:type="spellStart"/>
      <w:r>
        <w:t>check</w:t>
      </w:r>
      <w:proofErr w:type="spellEnd"/>
      <w:r>
        <w:t xml:space="preserve"> mit anderen </w:t>
      </w:r>
      <w:proofErr w:type="spellStart"/>
      <w:r>
        <w:t>daten</w:t>
      </w:r>
      <w:proofErr w:type="spellEnd"/>
      <w:r>
        <w:t xml:space="preserve">? </w:t>
      </w:r>
      <w:proofErr w:type="spellStart"/>
      <w:r w:rsidRPr="00EB451A">
        <w:rPr>
          <w:lang w:val="en-US"/>
        </w:rPr>
        <w:t>Eher</w:t>
      </w:r>
      <w:proofErr w:type="spellEnd"/>
      <w:r w:rsidRPr="00EB451A">
        <w:rPr>
          <w:lang w:val="en-US"/>
        </w:rPr>
        <w:t xml:space="preserve"> </w:t>
      </w:r>
      <w:proofErr w:type="spellStart"/>
      <w:r w:rsidRPr="00EB451A">
        <w:rPr>
          <w:lang w:val="en-US"/>
        </w:rPr>
        <w:t>nich</w:t>
      </w:r>
      <w:proofErr w:type="spellEnd"/>
      <w:r w:rsidRPr="00EB451A">
        <w:rPr>
          <w:lang w:val="en-US"/>
        </w:rPr>
        <w:t xml:space="preserve"> </w:t>
      </w:r>
      <w:proofErr w:type="spellStart"/>
      <w:r w:rsidRPr="00EB451A">
        <w:rPr>
          <w:lang w:val="en-US"/>
        </w:rPr>
        <w:t>oder</w:t>
      </w:r>
      <w:proofErr w:type="spellEnd"/>
      <w:r w:rsidRPr="00EB451A">
        <w:rPr>
          <w:lang w:val="en-US"/>
        </w:rPr>
        <w:t xml:space="preserve">? </w:t>
      </w:r>
      <w:proofErr w:type="spellStart"/>
      <w:r w:rsidRPr="00EB451A">
        <w:rPr>
          <w:lang w:val="en-US"/>
        </w:rPr>
        <w:t>Vielleicht</w:t>
      </w:r>
      <w:proofErr w:type="spellEnd"/>
      <w:r w:rsidRPr="00EB451A">
        <w:rPr>
          <w:lang w:val="en-US"/>
        </w:rPr>
        <w:t xml:space="preserve"> </w:t>
      </w:r>
      <w:proofErr w:type="spellStart"/>
      <w:r w:rsidRPr="00EB451A">
        <w:rPr>
          <w:lang w:val="en-US"/>
        </w:rPr>
        <w:t>eher</w:t>
      </w:r>
      <w:proofErr w:type="spellEnd"/>
      <w:r w:rsidRPr="00EB451A">
        <w:rPr>
          <w:lang w:val="en-US"/>
        </w:rPr>
        <w:t>: how to incorporate open accessible data and software in order</w:t>
      </w:r>
      <w:r>
        <w:rPr>
          <w:lang w:val="en-US"/>
        </w:rPr>
        <w:t xml:space="preserve"> </w:t>
      </w:r>
      <w:r w:rsidRPr="00EB451A">
        <w:rPr>
          <w:lang w:val="en-US"/>
        </w:rPr>
        <w:t xml:space="preserve">to allow both a reproduction over time (e.g. </w:t>
      </w:r>
      <w:r>
        <w:rPr>
          <w:lang w:val="en-US"/>
        </w:rPr>
        <w:t xml:space="preserve">with more recent data), </w:t>
      </w:r>
      <w:r w:rsidR="00146B09">
        <w:rPr>
          <w:lang w:val="en-US"/>
        </w:rPr>
        <w:t>to allow assessments in data-scare regions, and to allow comparative approaches covering a larger sample of cities</w:t>
      </w:r>
    </w:p>
  </w:comment>
  <w:comment w:id="30" w:author="Manuel" w:date="2022-04-19T13:35:00Z" w:initials="M">
    <w:p w14:paraId="66A0AD76" w14:textId="3DC7B686" w:rsidR="000365EC" w:rsidRPr="00045FA4" w:rsidRDefault="000365E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Finde ich gut, aber hier sollten wir nochmal überlegen welche der beiden </w:t>
      </w:r>
      <w:proofErr w:type="spellStart"/>
      <w:r>
        <w:t>indikatoren</w:t>
      </w:r>
      <w:proofErr w:type="spellEnd"/>
      <w:r>
        <w:t xml:space="preserve"> darauf hindeuten. </w:t>
      </w:r>
      <w:proofErr w:type="spellStart"/>
      <w:r w:rsidRPr="00045FA4">
        <w:rPr>
          <w:lang w:val="en-US"/>
        </w:rPr>
        <w:t>Vielleicht</w:t>
      </w:r>
      <w:proofErr w:type="spellEnd"/>
      <w:r w:rsidRPr="00045FA4">
        <w:rPr>
          <w:lang w:val="en-US"/>
        </w:rPr>
        <w:t xml:space="preserve"> </w:t>
      </w:r>
      <w:proofErr w:type="spellStart"/>
      <w:r w:rsidRPr="00045FA4">
        <w:rPr>
          <w:lang w:val="en-US"/>
        </w:rPr>
        <w:t>kann</w:t>
      </w:r>
      <w:proofErr w:type="spellEnd"/>
      <w:r w:rsidRPr="00045FA4">
        <w:rPr>
          <w:lang w:val="en-US"/>
        </w:rPr>
        <w:t xml:space="preserve"> man </w:t>
      </w:r>
      <w:proofErr w:type="spellStart"/>
      <w:r w:rsidRPr="00045FA4">
        <w:rPr>
          <w:lang w:val="en-US"/>
        </w:rPr>
        <w:t>es</w:t>
      </w:r>
      <w:proofErr w:type="spellEnd"/>
      <w:r w:rsidRPr="00045FA4">
        <w:rPr>
          <w:lang w:val="en-US"/>
        </w:rPr>
        <w:t xml:space="preserve"> </w:t>
      </w:r>
      <w:proofErr w:type="spellStart"/>
      <w:r w:rsidRPr="00045FA4">
        <w:rPr>
          <w:lang w:val="en-US"/>
        </w:rPr>
        <w:t>auch</w:t>
      </w:r>
      <w:proofErr w:type="spellEnd"/>
      <w:r w:rsidRPr="00045FA4">
        <w:rPr>
          <w:lang w:val="en-US"/>
        </w:rPr>
        <w:t xml:space="preserve"> </w:t>
      </w:r>
      <w:proofErr w:type="spellStart"/>
      <w:r w:rsidRPr="00045FA4">
        <w:rPr>
          <w:lang w:val="en-US"/>
        </w:rPr>
        <w:t>eher</w:t>
      </w:r>
      <w:proofErr w:type="spellEnd"/>
      <w:r w:rsidRPr="00045FA4">
        <w:rPr>
          <w:lang w:val="en-US"/>
        </w:rPr>
        <w:t xml:space="preserve"> so </w:t>
      </w:r>
      <w:proofErr w:type="spellStart"/>
      <w:r w:rsidRPr="00045FA4">
        <w:rPr>
          <w:lang w:val="en-US"/>
        </w:rPr>
        <w:t>hinbiegen</w:t>
      </w:r>
      <w:proofErr w:type="spellEnd"/>
      <w:r w:rsidRPr="00045FA4">
        <w:rPr>
          <w:lang w:val="en-US"/>
        </w:rPr>
        <w:t xml:space="preserve">: </w:t>
      </w:r>
      <w:r w:rsidR="00045FA4" w:rsidRPr="00045FA4">
        <w:rPr>
          <w:lang w:val="en-US"/>
        </w:rPr>
        <w:t xml:space="preserve">how can easy understandable and applicable indicators be used in </w:t>
      </w:r>
      <w:proofErr w:type="spellStart"/>
      <w:r w:rsidR="00045FA4" w:rsidRPr="00045FA4">
        <w:rPr>
          <w:lang w:val="en-US"/>
        </w:rPr>
        <w:t>ordert</w:t>
      </w:r>
      <w:proofErr w:type="spellEnd"/>
      <w:r w:rsidR="00045FA4" w:rsidRPr="00045FA4">
        <w:rPr>
          <w:lang w:val="en-US"/>
        </w:rPr>
        <w:t xml:space="preserve"> o support urban planning in detecting mismatches between demand and supply</w:t>
      </w:r>
    </w:p>
  </w:comment>
  <w:comment w:id="32" w:author="Manuel" w:date="2022-04-19T13:37:00Z" w:initials="M">
    <w:p w14:paraId="31BDD712" w14:textId="77777777" w:rsidR="00045FA4" w:rsidRDefault="00045FA4">
      <w:pPr>
        <w:pStyle w:val="Kommentartext"/>
      </w:pPr>
      <w:r>
        <w:rPr>
          <w:rStyle w:val="Kommentarzeichen"/>
        </w:rPr>
        <w:annotationRef/>
      </w:r>
      <w:r>
        <w:t xml:space="preserve">Jo, und wenn du mit den 3 forschungsfragen einverstanden bist dann kann man auch 3 </w:t>
      </w:r>
      <w:proofErr w:type="spellStart"/>
      <w:r>
        <w:t>objectives</w:t>
      </w:r>
      <w:proofErr w:type="spellEnd"/>
      <w:r>
        <w:t xml:space="preserve"> daraus machen:</w:t>
      </w:r>
    </w:p>
    <w:p w14:paraId="67A5C1AC" w14:textId="77777777" w:rsidR="00045FA4" w:rsidRPr="00045FA4" w:rsidRDefault="00045FA4" w:rsidP="00045FA4">
      <w:pPr>
        <w:pStyle w:val="Kommentartext"/>
        <w:numPr>
          <w:ilvl w:val="0"/>
          <w:numId w:val="33"/>
        </w:numPr>
        <w:rPr>
          <w:lang w:val="en-US"/>
        </w:rPr>
      </w:pPr>
      <w:r w:rsidRPr="00045FA4">
        <w:rPr>
          <w:lang w:val="en-US"/>
        </w:rPr>
        <w:t>From concept to workflow (based on service-connecting area/proximity approach)</w:t>
      </w:r>
    </w:p>
    <w:p w14:paraId="73627B10" w14:textId="77777777" w:rsidR="00045FA4" w:rsidRDefault="00045FA4" w:rsidP="00045FA4">
      <w:pPr>
        <w:pStyle w:val="Kommentar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Combine data and software which are free, updatable, and comparable over Europe</w:t>
      </w:r>
    </w:p>
    <w:p w14:paraId="51F94DD2" w14:textId="3E073BA2" w:rsidR="00045FA4" w:rsidRPr="00045FA4" w:rsidRDefault="00045FA4" w:rsidP="00045FA4">
      <w:pPr>
        <w:pStyle w:val="Kommentar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Develop and apply indicators, display/interpret/compare them </w:t>
      </w:r>
    </w:p>
  </w:comment>
  <w:comment w:id="34" w:author="Manuel" w:date="2022-04-19T13:40:00Z" w:initials="M">
    <w:p w14:paraId="3671D822" w14:textId="273A187A" w:rsidR="00045FA4" w:rsidRDefault="00045FA4">
      <w:pPr>
        <w:pStyle w:val="Kommentartext"/>
      </w:pPr>
      <w:r>
        <w:rPr>
          <w:rStyle w:val="Kommentarzeichen"/>
        </w:rPr>
        <w:annotationRef/>
      </w:r>
      <w:r>
        <w:t xml:space="preserve">Musste </w:t>
      </w:r>
      <w:proofErr w:type="spellStart"/>
      <w:r>
        <w:t>nich</w:t>
      </w:r>
      <w:proofErr w:type="spellEnd"/>
      <w:r>
        <w:t xml:space="preserve"> ausführen, es </w:t>
      </w:r>
      <w:proofErr w:type="gramStart"/>
      <w:r>
        <w:t>reicht</w:t>
      </w:r>
      <w:proofErr w:type="gramEnd"/>
      <w:r>
        <w:t xml:space="preserve"> wenn du das hier als </w:t>
      </w:r>
      <w:proofErr w:type="spellStart"/>
      <w:r>
        <w:t>quelle</w:t>
      </w:r>
      <w:proofErr w:type="spellEnd"/>
      <w:r>
        <w:t xml:space="preserve"> nimmst: </w:t>
      </w:r>
      <w:r w:rsidRPr="00045FA4">
        <w:t>https://ec.europa.eu/eurostat/web/gisco/geodata/reference-data/administrative-units-statistical-units/urban-audit</w:t>
      </w:r>
    </w:p>
  </w:comment>
  <w:comment w:id="35" w:author="Manuel" w:date="2022-04-19T13:41:00Z" w:initials="M">
    <w:p w14:paraId="0C6AFCAC" w14:textId="25254468" w:rsidR="00045FA4" w:rsidRDefault="00045FA4">
      <w:pPr>
        <w:pStyle w:val="Kommentartext"/>
      </w:pPr>
      <w:r>
        <w:rPr>
          <w:rStyle w:val="Kommentarzeichen"/>
        </w:rPr>
        <w:annotationRef/>
      </w:r>
      <w:r>
        <w:t>Genauer wäre es hier UA 2018 und OSM 2020 oder 2021?</w:t>
      </w:r>
    </w:p>
  </w:comment>
  <w:comment w:id="36" w:author="Manuel" w:date="2022-04-19T13:43:00Z" w:initials="M">
    <w:p w14:paraId="54102858" w14:textId="49F7CCC1" w:rsidR="00045FA4" w:rsidRPr="00045FA4" w:rsidRDefault="00045FA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Du kannst bei den schritten auch ruhig erwähnen falls du alternativen geprüft hast. </w:t>
      </w:r>
      <w:proofErr w:type="spellStart"/>
      <w:r w:rsidRPr="00045FA4">
        <w:rPr>
          <w:lang w:val="en-US"/>
        </w:rPr>
        <w:t>Hier</w:t>
      </w:r>
      <w:proofErr w:type="spellEnd"/>
      <w:r w:rsidRPr="00045FA4">
        <w:rPr>
          <w:lang w:val="en-US"/>
        </w:rPr>
        <w:t xml:space="preserve"> </w:t>
      </w:r>
      <w:proofErr w:type="spellStart"/>
      <w:r w:rsidRPr="00045FA4">
        <w:rPr>
          <w:lang w:val="en-US"/>
        </w:rPr>
        <w:t>erinnere</w:t>
      </w:r>
      <w:proofErr w:type="spellEnd"/>
      <w:r w:rsidRPr="00045FA4">
        <w:rPr>
          <w:lang w:val="en-US"/>
        </w:rPr>
        <w:t xml:space="preserve"> </w:t>
      </w:r>
      <w:proofErr w:type="spellStart"/>
      <w:r w:rsidRPr="00045FA4">
        <w:rPr>
          <w:lang w:val="en-US"/>
        </w:rPr>
        <w:t>ich</w:t>
      </w:r>
      <w:proofErr w:type="spellEnd"/>
      <w:r w:rsidRPr="00045FA4">
        <w:rPr>
          <w:lang w:val="en-US"/>
        </w:rPr>
        <w:t xml:space="preserve"> </w:t>
      </w:r>
      <w:proofErr w:type="spellStart"/>
      <w:r w:rsidRPr="00045FA4">
        <w:rPr>
          <w:lang w:val="en-US"/>
        </w:rPr>
        <w:t>mich</w:t>
      </w:r>
      <w:proofErr w:type="spellEnd"/>
      <w:r w:rsidRPr="00045FA4">
        <w:rPr>
          <w:lang w:val="en-US"/>
        </w:rPr>
        <w:t xml:space="preserve">, </w:t>
      </w:r>
      <w:proofErr w:type="spellStart"/>
      <w:r w:rsidRPr="00045FA4">
        <w:rPr>
          <w:lang w:val="en-US"/>
        </w:rPr>
        <w:t>dass</w:t>
      </w:r>
      <w:proofErr w:type="spellEnd"/>
      <w:r w:rsidRPr="00045FA4">
        <w:rPr>
          <w:lang w:val="en-US"/>
        </w:rPr>
        <w:t xml:space="preserve"> du </w:t>
      </w:r>
      <w:proofErr w:type="spellStart"/>
      <w:r w:rsidRPr="00045FA4">
        <w:rPr>
          <w:lang w:val="en-US"/>
        </w:rPr>
        <w:t>auch</w:t>
      </w:r>
      <w:proofErr w:type="spellEnd"/>
      <w:r w:rsidRPr="00045FA4">
        <w:rPr>
          <w:lang w:val="en-US"/>
        </w:rPr>
        <w:t xml:space="preserve"> population </w:t>
      </w:r>
      <w:proofErr w:type="spellStart"/>
      <w:r w:rsidRPr="00045FA4">
        <w:rPr>
          <w:lang w:val="en-US"/>
        </w:rPr>
        <w:t>dissaggregation</w:t>
      </w:r>
      <w:proofErr w:type="spellEnd"/>
      <w:r w:rsidRPr="00045FA4">
        <w:rPr>
          <w:lang w:val="en-US"/>
        </w:rPr>
        <w:t xml:space="preserve"> weighted by and use class </w:t>
      </w:r>
      <w:proofErr w:type="spellStart"/>
      <w:r w:rsidRPr="00045FA4">
        <w:rPr>
          <w:lang w:val="en-US"/>
        </w:rPr>
        <w:t>geprüft</w:t>
      </w:r>
      <w:proofErr w:type="spellEnd"/>
      <w:r w:rsidRPr="00045FA4">
        <w:rPr>
          <w:lang w:val="en-US"/>
        </w:rPr>
        <w:t xml:space="preserve"> hast, but the results returned in several areas a lot of zero values</w:t>
      </w:r>
    </w:p>
  </w:comment>
  <w:comment w:id="37" w:author="Manuel" w:date="2022-04-19T13:44:00Z" w:initials="M">
    <w:p w14:paraId="15FF47DA" w14:textId="42655124" w:rsidR="00F27173" w:rsidRPr="00CC5EAC" w:rsidRDefault="00F2717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CC5EAC">
        <w:rPr>
          <w:lang w:val="en-US"/>
        </w:rPr>
        <w:t>Siehe</w:t>
      </w:r>
      <w:proofErr w:type="spellEnd"/>
      <w:r w:rsidRPr="00CC5EAC">
        <w:rPr>
          <w:lang w:val="en-US"/>
        </w:rPr>
        <w:t xml:space="preserve"> comment above: you </w:t>
      </w:r>
      <w:proofErr w:type="spellStart"/>
      <w:r w:rsidRPr="00CC5EAC">
        <w:rPr>
          <w:lang w:val="en-US"/>
        </w:rPr>
        <w:t>appied</w:t>
      </w:r>
      <w:proofErr w:type="spellEnd"/>
      <w:r w:rsidRPr="00CC5EAC">
        <w:rPr>
          <w:lang w:val="en-US"/>
        </w:rPr>
        <w:t xml:space="preserve"> a sensitivity analysis </w:t>
      </w:r>
    </w:p>
  </w:comment>
  <w:comment w:id="38" w:author="Manuel" w:date="2022-04-19T13:45:00Z" w:initials="M">
    <w:p w14:paraId="63D72734" w14:textId="436DCBF9" w:rsidR="00CC5EAC" w:rsidRPr="00CC5EAC" w:rsidRDefault="00CC5EA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CC5EAC">
        <w:rPr>
          <w:lang w:val="en-US"/>
        </w:rPr>
        <w:t>Hier</w:t>
      </w:r>
      <w:proofErr w:type="spellEnd"/>
      <w:r w:rsidRPr="00CC5EAC">
        <w:rPr>
          <w:lang w:val="en-US"/>
        </w:rPr>
        <w:t xml:space="preserve"> </w:t>
      </w:r>
      <w:proofErr w:type="spellStart"/>
      <w:r w:rsidRPr="00CC5EAC">
        <w:rPr>
          <w:lang w:val="en-US"/>
        </w:rPr>
        <w:t>würde</w:t>
      </w:r>
      <w:proofErr w:type="spellEnd"/>
      <w:r w:rsidRPr="00CC5EAC">
        <w:rPr>
          <w:lang w:val="en-US"/>
        </w:rPr>
        <w:t xml:space="preserve"> </w:t>
      </w:r>
      <w:proofErr w:type="spellStart"/>
      <w:r w:rsidRPr="00CC5EAC">
        <w:rPr>
          <w:lang w:val="en-US"/>
        </w:rPr>
        <w:t>ich</w:t>
      </w:r>
      <w:proofErr w:type="spellEnd"/>
      <w:r w:rsidRPr="00CC5EAC">
        <w:rPr>
          <w:lang w:val="en-US"/>
        </w:rPr>
        <w:t xml:space="preserve"> </w:t>
      </w:r>
      <w:proofErr w:type="spellStart"/>
      <w:r w:rsidRPr="00CC5EAC">
        <w:rPr>
          <w:lang w:val="en-US"/>
        </w:rPr>
        <w:t>kurz</w:t>
      </w:r>
      <w:proofErr w:type="spellEnd"/>
      <w:r w:rsidRPr="00CC5EAC">
        <w:rPr>
          <w:lang w:val="en-US"/>
        </w:rPr>
        <w:t xml:space="preserve"> </w:t>
      </w:r>
      <w:proofErr w:type="spellStart"/>
      <w:r w:rsidRPr="00CC5EAC">
        <w:rPr>
          <w:lang w:val="en-US"/>
        </w:rPr>
        <w:t>sagen</w:t>
      </w:r>
      <w:proofErr w:type="spellEnd"/>
      <w:r w:rsidRPr="00CC5EAC">
        <w:rPr>
          <w:lang w:val="en-US"/>
        </w:rPr>
        <w:t>: for computational considerations be applied a catchment area of 500m (network distance around each building centroid)</w:t>
      </w:r>
    </w:p>
  </w:comment>
  <w:comment w:id="39" w:author="Manuel" w:date="2022-04-19T13:47:00Z" w:initials="M">
    <w:p w14:paraId="612007CE" w14:textId="6C997949" w:rsidR="00CC5EAC" w:rsidRDefault="00CC5EAC">
      <w:pPr>
        <w:pStyle w:val="Kommentartext"/>
      </w:pPr>
      <w:r>
        <w:rPr>
          <w:rStyle w:val="Kommentarzeichen"/>
        </w:rPr>
        <w:annotationRef/>
      </w:r>
      <w:r>
        <w:t>Da weiß ich nicht mehr genau was wir besprochen hatten</w:t>
      </w:r>
    </w:p>
  </w:comment>
  <w:comment w:id="40" w:author="Manuel" w:date="2022-04-19T13:48:00Z" w:initials="M">
    <w:p w14:paraId="290DCDC6" w14:textId="33B84BAB" w:rsidR="00CC5EAC" w:rsidRDefault="00CC5EAC">
      <w:pPr>
        <w:pStyle w:val="Kommentartext"/>
      </w:pPr>
      <w:r>
        <w:rPr>
          <w:rStyle w:val="Kommentarzeichen"/>
        </w:rPr>
        <w:annotationRef/>
      </w:r>
      <w:r>
        <w:t xml:space="preserve">Das würde ich für </w:t>
      </w:r>
      <w:proofErr w:type="spellStart"/>
      <w:r>
        <w:t>objective</w:t>
      </w:r>
      <w:proofErr w:type="spellEnd"/>
      <w:r>
        <w:t xml:space="preserve"> 3 nehmen (siehe oben)</w:t>
      </w:r>
      <w:bookmarkStart w:id="41" w:name="_GoBack"/>
      <w:bookmarkEnd w:id="4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F996B2" w15:done="0"/>
  <w15:commentEx w15:paraId="3E17222D" w15:done="0"/>
  <w15:commentEx w15:paraId="1886E766" w15:done="0"/>
  <w15:commentEx w15:paraId="0A67FFBC" w15:done="0"/>
  <w15:commentEx w15:paraId="52CA944E" w15:done="0"/>
  <w15:commentEx w15:paraId="40A85957" w15:done="0"/>
  <w15:commentEx w15:paraId="157832C1" w15:done="0"/>
  <w15:commentEx w15:paraId="7063B2C3" w15:done="0"/>
  <w15:commentEx w15:paraId="214BB28D" w15:done="0"/>
  <w15:commentEx w15:paraId="66A0AD76" w15:done="0"/>
  <w15:commentEx w15:paraId="51F94DD2" w15:done="0"/>
  <w15:commentEx w15:paraId="3671D822" w15:done="0"/>
  <w15:commentEx w15:paraId="0C6AFCAC" w15:done="0"/>
  <w15:commentEx w15:paraId="54102858" w15:done="0"/>
  <w15:commentEx w15:paraId="15FF47DA" w15:done="0"/>
  <w15:commentEx w15:paraId="63D72734" w15:done="0"/>
  <w15:commentEx w15:paraId="612007CE" w15:done="0"/>
  <w15:commentEx w15:paraId="290DCD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AA974" w14:textId="77777777" w:rsidR="00F13F39" w:rsidRDefault="00F13F39">
      <w:r>
        <w:separator/>
      </w:r>
    </w:p>
  </w:endnote>
  <w:endnote w:type="continuationSeparator" w:id="0">
    <w:p w14:paraId="1E974661" w14:textId="77777777" w:rsidR="00F13F39" w:rsidRDefault="00F1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ESRI NIMA VMAP1&amp;2 P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BFB91" w14:textId="77777777" w:rsidR="00F13F39" w:rsidRDefault="00F13F39">
      <w:r>
        <w:rPr>
          <w:color w:val="000000"/>
        </w:rPr>
        <w:separator/>
      </w:r>
    </w:p>
  </w:footnote>
  <w:footnote w:type="continuationSeparator" w:id="0">
    <w:p w14:paraId="76C89D2B" w14:textId="77777777" w:rsidR="00F13F39" w:rsidRDefault="00F1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83B21" w14:textId="514CABFE" w:rsidR="003A5B76" w:rsidRDefault="000352D9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 w:rsidR="00CC5EAC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192"/>
    <w:multiLevelType w:val="multilevel"/>
    <w:tmpl w:val="9898987A"/>
    <w:styleLink w:val="WWNum114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4C4165"/>
    <w:multiLevelType w:val="multilevel"/>
    <w:tmpl w:val="21C27548"/>
    <w:styleLink w:val="WWNum12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2719DC"/>
    <w:multiLevelType w:val="multilevel"/>
    <w:tmpl w:val="7D4E9A6A"/>
    <w:styleLink w:val="WWNum30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A86FB0"/>
    <w:multiLevelType w:val="multilevel"/>
    <w:tmpl w:val="2B6AEF74"/>
    <w:styleLink w:val="WWNum43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526C6B"/>
    <w:multiLevelType w:val="multilevel"/>
    <w:tmpl w:val="372AC268"/>
    <w:styleLink w:val="WWNum103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89D6DB5"/>
    <w:multiLevelType w:val="multilevel"/>
    <w:tmpl w:val="162AA1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D353569"/>
    <w:multiLevelType w:val="multilevel"/>
    <w:tmpl w:val="6576C31C"/>
    <w:styleLink w:val="WWNum10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DEF1DEF"/>
    <w:multiLevelType w:val="multilevel"/>
    <w:tmpl w:val="2618E5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E711217"/>
    <w:multiLevelType w:val="multilevel"/>
    <w:tmpl w:val="702E04E6"/>
    <w:styleLink w:val="WWNum125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2D50A85"/>
    <w:multiLevelType w:val="multilevel"/>
    <w:tmpl w:val="66A66044"/>
    <w:styleLink w:val="WWNum18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92C2B9A"/>
    <w:multiLevelType w:val="multilevel"/>
    <w:tmpl w:val="F8E049F2"/>
    <w:styleLink w:val="WWNum119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A815831"/>
    <w:multiLevelType w:val="multilevel"/>
    <w:tmpl w:val="1EB44108"/>
    <w:styleLink w:val="WWNum8"/>
    <w:lvl w:ilvl="0">
      <w:numFmt w:val="bullet"/>
      <w:lvlText w:val="•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2D3A5431"/>
    <w:multiLevelType w:val="multilevel"/>
    <w:tmpl w:val="2AAEBB12"/>
    <w:styleLink w:val="WWNum27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D7A6E5D"/>
    <w:multiLevelType w:val="multilevel"/>
    <w:tmpl w:val="5FDCF0C4"/>
    <w:styleLink w:val="WWNum38"/>
    <w:lvl w:ilvl="0">
      <w:numFmt w:val="bullet"/>
      <w:lvlText w:val="•"/>
      <w:lvlJc w:val="left"/>
      <w:pPr>
        <w:ind w:left="72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2645D84"/>
    <w:multiLevelType w:val="multilevel"/>
    <w:tmpl w:val="9C40F4BC"/>
    <w:styleLink w:val="WWNum9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3D81010"/>
    <w:multiLevelType w:val="multilevel"/>
    <w:tmpl w:val="E27A189A"/>
    <w:styleLink w:val="WWNum98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3D946C3"/>
    <w:multiLevelType w:val="hybridMultilevel"/>
    <w:tmpl w:val="C32035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1574"/>
    <w:multiLevelType w:val="multilevel"/>
    <w:tmpl w:val="68F2A0E4"/>
    <w:styleLink w:val="WWNum7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CDD22B9"/>
    <w:multiLevelType w:val="multilevel"/>
    <w:tmpl w:val="BCA6CEC2"/>
    <w:styleLink w:val="WWNum21"/>
    <w:lvl w:ilvl="0">
      <w:numFmt w:val="bullet"/>
      <w:lvlText w:val="•"/>
      <w:lvlJc w:val="left"/>
      <w:pPr>
        <w:ind w:left="1440" w:firstLine="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decimal"/>
      <w:lvlText w:val="%8."/>
      <w:lvlJc w:val="left"/>
      <w:pPr>
        <w:ind w:left="4680" w:hanging="360"/>
      </w:pPr>
    </w:lvl>
    <w:lvl w:ilvl="8">
      <w:start w:val="1"/>
      <w:numFmt w:val="decimal"/>
      <w:lvlText w:val="%9."/>
      <w:lvlJc w:val="left"/>
      <w:pPr>
        <w:ind w:left="5040" w:hanging="360"/>
      </w:pPr>
    </w:lvl>
  </w:abstractNum>
  <w:abstractNum w:abstractNumId="19" w15:restartNumberingAfterBreak="0">
    <w:nsid w:val="3CDE4511"/>
    <w:multiLevelType w:val="multilevel"/>
    <w:tmpl w:val="CD826FD2"/>
    <w:styleLink w:val="WWNum64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ADB0755"/>
    <w:multiLevelType w:val="multilevel"/>
    <w:tmpl w:val="07B4C086"/>
    <w:styleLink w:val="WWNum23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C2D0F99"/>
    <w:multiLevelType w:val="multilevel"/>
    <w:tmpl w:val="28049BE0"/>
    <w:styleLink w:val="WWNum1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EB66730"/>
    <w:multiLevelType w:val="multilevel"/>
    <w:tmpl w:val="C3484E9E"/>
    <w:styleLink w:val="WWNum62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F787347"/>
    <w:multiLevelType w:val="multilevel"/>
    <w:tmpl w:val="7E4EEFAA"/>
    <w:styleLink w:val="WWNum10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03547EE"/>
    <w:multiLevelType w:val="multilevel"/>
    <w:tmpl w:val="4C84DAC6"/>
    <w:styleLink w:val="WWNum58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C457D72"/>
    <w:multiLevelType w:val="multilevel"/>
    <w:tmpl w:val="AAA2B6D2"/>
    <w:styleLink w:val="WWNum123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6784735"/>
    <w:multiLevelType w:val="multilevel"/>
    <w:tmpl w:val="1D9643F0"/>
    <w:styleLink w:val="WWNum55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C665CFA"/>
    <w:multiLevelType w:val="multilevel"/>
    <w:tmpl w:val="39D85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D7E4D15"/>
    <w:multiLevelType w:val="multilevel"/>
    <w:tmpl w:val="E85A71D2"/>
    <w:styleLink w:val="WWNum11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0E379C3"/>
    <w:multiLevelType w:val="multilevel"/>
    <w:tmpl w:val="1DCC6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772357EA"/>
    <w:multiLevelType w:val="multilevel"/>
    <w:tmpl w:val="F3ACB448"/>
    <w:styleLink w:val="WWNum47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7B01333B"/>
    <w:multiLevelType w:val="multilevel"/>
    <w:tmpl w:val="29E45766"/>
    <w:styleLink w:val="WWNum89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D156375"/>
    <w:multiLevelType w:val="multilevel"/>
    <w:tmpl w:val="9788A862"/>
    <w:styleLink w:val="WWNum11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9"/>
  </w:num>
  <w:num w:numId="5">
    <w:abstractNumId w:val="18"/>
  </w:num>
  <w:num w:numId="6">
    <w:abstractNumId w:val="20"/>
  </w:num>
  <w:num w:numId="7">
    <w:abstractNumId w:val="12"/>
  </w:num>
  <w:num w:numId="8">
    <w:abstractNumId w:val="2"/>
  </w:num>
  <w:num w:numId="9">
    <w:abstractNumId w:val="13"/>
  </w:num>
  <w:num w:numId="10">
    <w:abstractNumId w:val="3"/>
  </w:num>
  <w:num w:numId="11">
    <w:abstractNumId w:val="30"/>
  </w:num>
  <w:num w:numId="12">
    <w:abstractNumId w:val="26"/>
  </w:num>
  <w:num w:numId="13">
    <w:abstractNumId w:val="24"/>
  </w:num>
  <w:num w:numId="14">
    <w:abstractNumId w:val="22"/>
  </w:num>
  <w:num w:numId="15">
    <w:abstractNumId w:val="19"/>
  </w:num>
  <w:num w:numId="16">
    <w:abstractNumId w:val="17"/>
  </w:num>
  <w:num w:numId="17">
    <w:abstractNumId w:val="31"/>
  </w:num>
  <w:num w:numId="18">
    <w:abstractNumId w:val="14"/>
  </w:num>
  <w:num w:numId="19">
    <w:abstractNumId w:val="15"/>
  </w:num>
  <w:num w:numId="20">
    <w:abstractNumId w:val="4"/>
  </w:num>
  <w:num w:numId="21">
    <w:abstractNumId w:val="23"/>
  </w:num>
  <w:num w:numId="22">
    <w:abstractNumId w:val="28"/>
  </w:num>
  <w:num w:numId="23">
    <w:abstractNumId w:val="0"/>
  </w:num>
  <w:num w:numId="24">
    <w:abstractNumId w:val="32"/>
  </w:num>
  <w:num w:numId="25">
    <w:abstractNumId w:val="10"/>
  </w:num>
  <w:num w:numId="26">
    <w:abstractNumId w:val="1"/>
  </w:num>
  <w:num w:numId="27">
    <w:abstractNumId w:val="25"/>
  </w:num>
  <w:num w:numId="28">
    <w:abstractNumId w:val="8"/>
  </w:num>
  <w:num w:numId="29">
    <w:abstractNumId w:val="27"/>
  </w:num>
  <w:num w:numId="30">
    <w:abstractNumId w:val="5"/>
  </w:num>
  <w:num w:numId="31">
    <w:abstractNumId w:val="29"/>
  </w:num>
  <w:num w:numId="32">
    <w:abstractNumId w:val="7"/>
  </w:num>
  <w:num w:numId="3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uel">
    <w15:presenceInfo w15:providerId="None" w15:userId="Man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28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B7"/>
    <w:rsid w:val="000352D9"/>
    <w:rsid w:val="000365EC"/>
    <w:rsid w:val="00045FA4"/>
    <w:rsid w:val="0013270D"/>
    <w:rsid w:val="00146B09"/>
    <w:rsid w:val="00593B66"/>
    <w:rsid w:val="007C33F3"/>
    <w:rsid w:val="00BA4BB7"/>
    <w:rsid w:val="00CC5EAC"/>
    <w:rsid w:val="00EB451A"/>
    <w:rsid w:val="00F13F39"/>
    <w:rsid w:val="00F27173"/>
    <w:rsid w:val="00FE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4C53"/>
  <w15:docId w15:val="{953823B8-4CAA-409C-B1D2-74499E9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Arial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680"/>
        <w:tab w:val="right" w:pos="9360"/>
      </w:tabs>
    </w:pPr>
  </w:style>
  <w:style w:type="paragraph" w:styleId="Kopfzeile">
    <w:name w:val="head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8">
    <w:name w:val="WWNum8"/>
    <w:basedOn w:val="KeineListe"/>
    <w:pPr>
      <w:numPr>
        <w:numId w:val="1"/>
      </w:numPr>
    </w:pPr>
  </w:style>
  <w:style w:type="numbering" w:customStyle="1" w:styleId="WWNum10">
    <w:name w:val="WWNum10"/>
    <w:basedOn w:val="KeineListe"/>
    <w:pPr>
      <w:numPr>
        <w:numId w:val="2"/>
      </w:numPr>
    </w:pPr>
  </w:style>
  <w:style w:type="numbering" w:customStyle="1" w:styleId="WWNum16">
    <w:name w:val="WWNum16"/>
    <w:basedOn w:val="KeineListe"/>
    <w:pPr>
      <w:numPr>
        <w:numId w:val="3"/>
      </w:numPr>
    </w:pPr>
  </w:style>
  <w:style w:type="numbering" w:customStyle="1" w:styleId="WWNum18">
    <w:name w:val="WWNum18"/>
    <w:basedOn w:val="KeineListe"/>
    <w:pPr>
      <w:numPr>
        <w:numId w:val="4"/>
      </w:numPr>
    </w:pPr>
  </w:style>
  <w:style w:type="numbering" w:customStyle="1" w:styleId="WWNum21">
    <w:name w:val="WWNum21"/>
    <w:basedOn w:val="KeineListe"/>
    <w:pPr>
      <w:numPr>
        <w:numId w:val="5"/>
      </w:numPr>
    </w:pPr>
  </w:style>
  <w:style w:type="numbering" w:customStyle="1" w:styleId="WWNum23">
    <w:name w:val="WWNum23"/>
    <w:basedOn w:val="KeineListe"/>
    <w:pPr>
      <w:numPr>
        <w:numId w:val="6"/>
      </w:numPr>
    </w:pPr>
  </w:style>
  <w:style w:type="numbering" w:customStyle="1" w:styleId="WWNum27">
    <w:name w:val="WWNum27"/>
    <w:basedOn w:val="KeineListe"/>
    <w:pPr>
      <w:numPr>
        <w:numId w:val="7"/>
      </w:numPr>
    </w:pPr>
  </w:style>
  <w:style w:type="numbering" w:customStyle="1" w:styleId="WWNum30">
    <w:name w:val="WWNum30"/>
    <w:basedOn w:val="KeineListe"/>
    <w:pPr>
      <w:numPr>
        <w:numId w:val="8"/>
      </w:numPr>
    </w:pPr>
  </w:style>
  <w:style w:type="numbering" w:customStyle="1" w:styleId="WWNum38">
    <w:name w:val="WWNum38"/>
    <w:basedOn w:val="KeineListe"/>
    <w:pPr>
      <w:numPr>
        <w:numId w:val="9"/>
      </w:numPr>
    </w:pPr>
  </w:style>
  <w:style w:type="numbering" w:customStyle="1" w:styleId="WWNum43">
    <w:name w:val="WWNum43"/>
    <w:basedOn w:val="KeineListe"/>
    <w:pPr>
      <w:numPr>
        <w:numId w:val="10"/>
      </w:numPr>
    </w:pPr>
  </w:style>
  <w:style w:type="numbering" w:customStyle="1" w:styleId="WWNum47">
    <w:name w:val="WWNum47"/>
    <w:basedOn w:val="KeineListe"/>
    <w:pPr>
      <w:numPr>
        <w:numId w:val="11"/>
      </w:numPr>
    </w:pPr>
  </w:style>
  <w:style w:type="numbering" w:customStyle="1" w:styleId="WWNum55">
    <w:name w:val="WWNum55"/>
    <w:basedOn w:val="KeineListe"/>
    <w:pPr>
      <w:numPr>
        <w:numId w:val="12"/>
      </w:numPr>
    </w:pPr>
  </w:style>
  <w:style w:type="numbering" w:customStyle="1" w:styleId="WWNum58">
    <w:name w:val="WWNum58"/>
    <w:basedOn w:val="KeineListe"/>
    <w:pPr>
      <w:numPr>
        <w:numId w:val="13"/>
      </w:numPr>
    </w:pPr>
  </w:style>
  <w:style w:type="numbering" w:customStyle="1" w:styleId="WWNum62">
    <w:name w:val="WWNum62"/>
    <w:basedOn w:val="KeineListe"/>
    <w:pPr>
      <w:numPr>
        <w:numId w:val="14"/>
      </w:numPr>
    </w:pPr>
  </w:style>
  <w:style w:type="numbering" w:customStyle="1" w:styleId="WWNum64">
    <w:name w:val="WWNum64"/>
    <w:basedOn w:val="KeineListe"/>
    <w:pPr>
      <w:numPr>
        <w:numId w:val="15"/>
      </w:numPr>
    </w:pPr>
  </w:style>
  <w:style w:type="numbering" w:customStyle="1" w:styleId="WWNum76">
    <w:name w:val="WWNum76"/>
    <w:basedOn w:val="KeineListe"/>
    <w:pPr>
      <w:numPr>
        <w:numId w:val="16"/>
      </w:numPr>
    </w:pPr>
  </w:style>
  <w:style w:type="numbering" w:customStyle="1" w:styleId="WWNum89">
    <w:name w:val="WWNum89"/>
    <w:basedOn w:val="KeineListe"/>
    <w:pPr>
      <w:numPr>
        <w:numId w:val="17"/>
      </w:numPr>
    </w:pPr>
  </w:style>
  <w:style w:type="numbering" w:customStyle="1" w:styleId="WWNum91">
    <w:name w:val="WWNum91"/>
    <w:basedOn w:val="KeineListe"/>
    <w:pPr>
      <w:numPr>
        <w:numId w:val="18"/>
      </w:numPr>
    </w:pPr>
  </w:style>
  <w:style w:type="numbering" w:customStyle="1" w:styleId="WWNum98">
    <w:name w:val="WWNum98"/>
    <w:basedOn w:val="KeineListe"/>
    <w:pPr>
      <w:numPr>
        <w:numId w:val="19"/>
      </w:numPr>
    </w:pPr>
  </w:style>
  <w:style w:type="numbering" w:customStyle="1" w:styleId="WWNum103">
    <w:name w:val="WWNum103"/>
    <w:basedOn w:val="KeineListe"/>
    <w:pPr>
      <w:numPr>
        <w:numId w:val="20"/>
      </w:numPr>
    </w:pPr>
  </w:style>
  <w:style w:type="numbering" w:customStyle="1" w:styleId="WWNum106">
    <w:name w:val="WWNum106"/>
    <w:basedOn w:val="KeineListe"/>
    <w:pPr>
      <w:numPr>
        <w:numId w:val="21"/>
      </w:numPr>
    </w:pPr>
  </w:style>
  <w:style w:type="numbering" w:customStyle="1" w:styleId="WWNum111">
    <w:name w:val="WWNum111"/>
    <w:basedOn w:val="KeineListe"/>
    <w:pPr>
      <w:numPr>
        <w:numId w:val="22"/>
      </w:numPr>
    </w:pPr>
  </w:style>
  <w:style w:type="numbering" w:customStyle="1" w:styleId="WWNum114">
    <w:name w:val="WWNum114"/>
    <w:basedOn w:val="KeineListe"/>
    <w:pPr>
      <w:numPr>
        <w:numId w:val="23"/>
      </w:numPr>
    </w:pPr>
  </w:style>
  <w:style w:type="numbering" w:customStyle="1" w:styleId="WWNum116">
    <w:name w:val="WWNum116"/>
    <w:basedOn w:val="KeineListe"/>
    <w:pPr>
      <w:numPr>
        <w:numId w:val="24"/>
      </w:numPr>
    </w:pPr>
  </w:style>
  <w:style w:type="numbering" w:customStyle="1" w:styleId="WWNum119">
    <w:name w:val="WWNum119"/>
    <w:basedOn w:val="KeineListe"/>
    <w:pPr>
      <w:numPr>
        <w:numId w:val="25"/>
      </w:numPr>
    </w:pPr>
  </w:style>
  <w:style w:type="numbering" w:customStyle="1" w:styleId="WWNum121">
    <w:name w:val="WWNum121"/>
    <w:basedOn w:val="KeineListe"/>
    <w:pPr>
      <w:numPr>
        <w:numId w:val="26"/>
      </w:numPr>
    </w:pPr>
  </w:style>
  <w:style w:type="numbering" w:customStyle="1" w:styleId="WWNum123">
    <w:name w:val="WWNum123"/>
    <w:basedOn w:val="KeineListe"/>
    <w:pPr>
      <w:numPr>
        <w:numId w:val="27"/>
      </w:numPr>
    </w:pPr>
  </w:style>
  <w:style w:type="numbering" w:customStyle="1" w:styleId="WWNum125">
    <w:name w:val="WWNum125"/>
    <w:basedOn w:val="KeineListe"/>
    <w:pPr>
      <w:numPr>
        <w:numId w:val="28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593B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3B66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3B66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3B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3B66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3B66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3B6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1966</Words>
  <Characters>12389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7</cp:revision>
  <dcterms:created xsi:type="dcterms:W3CDTF">2022-04-19T11:23:00Z</dcterms:created>
  <dcterms:modified xsi:type="dcterms:W3CDTF">2022-04-19T11:50:00Z</dcterms:modified>
</cp:coreProperties>
</file>